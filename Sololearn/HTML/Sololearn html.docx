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4C" w:rsidRDefault="00517D78" w:rsidP="004E69AD">
      <w:pPr>
        <w:spacing w:line="240" w:lineRule="auto"/>
        <w:jc w:val="center"/>
        <w:rPr>
          <w:b/>
          <w:lang w:val="en-US"/>
        </w:rPr>
      </w:pPr>
      <w:proofErr w:type="spellStart"/>
      <w:r w:rsidRPr="00CA60D5">
        <w:rPr>
          <w:b/>
          <w:lang w:val="en-US"/>
        </w:rPr>
        <w:t>Sololearn</w:t>
      </w:r>
      <w:proofErr w:type="spellEnd"/>
      <w:r w:rsidRPr="00CA60D5">
        <w:rPr>
          <w:b/>
          <w:lang w:val="en-US"/>
        </w:rPr>
        <w:t xml:space="preserve"> HTML</w:t>
      </w:r>
    </w:p>
    <w:p w:rsidR="00E50A27" w:rsidRPr="00CA60D5" w:rsidRDefault="00E50A27" w:rsidP="004E69AD">
      <w:pPr>
        <w:spacing w:line="240" w:lineRule="auto"/>
        <w:jc w:val="center"/>
        <w:rPr>
          <w:b/>
          <w:lang w:val="en-US"/>
        </w:rPr>
      </w:pPr>
    </w:p>
    <w:p w:rsidR="00CA60D5" w:rsidRPr="00CA60D5" w:rsidRDefault="00CA60D5" w:rsidP="004E69AD">
      <w:pPr>
        <w:pStyle w:val="a3"/>
        <w:numPr>
          <w:ilvl w:val="1"/>
          <w:numId w:val="3"/>
        </w:numPr>
        <w:spacing w:line="240" w:lineRule="auto"/>
        <w:rPr>
          <w:b/>
        </w:rPr>
      </w:pPr>
      <w:r w:rsidRPr="00CA60D5">
        <w:rPr>
          <w:b/>
        </w:rPr>
        <w:t>УРОК (26.09.2021)</w:t>
      </w:r>
    </w:p>
    <w:p w:rsidR="00CA60D5" w:rsidRDefault="00517D78" w:rsidP="004E69AD">
      <w:pPr>
        <w:spacing w:line="240" w:lineRule="auto"/>
        <w:rPr>
          <w:b/>
          <w:lang w:val="en-US"/>
        </w:rPr>
      </w:pPr>
      <w:r w:rsidRPr="00517D78">
        <w:rPr>
          <w:b/>
        </w:rPr>
        <w:t>Знакомство</w:t>
      </w:r>
      <w:r w:rsidRPr="00CA60D5">
        <w:rPr>
          <w:b/>
          <w:lang w:val="en-US"/>
        </w:rPr>
        <w:t xml:space="preserve"> </w:t>
      </w:r>
      <w:r w:rsidRPr="00517D78">
        <w:rPr>
          <w:b/>
        </w:rPr>
        <w:t>с</w:t>
      </w:r>
      <w:r w:rsidRPr="00CA60D5">
        <w:rPr>
          <w:b/>
          <w:lang w:val="en-US"/>
        </w:rPr>
        <w:t xml:space="preserve"> </w:t>
      </w:r>
      <w:r w:rsidRPr="00517D78">
        <w:rPr>
          <w:b/>
          <w:lang w:val="en-US"/>
        </w:rPr>
        <w:t>html</w:t>
      </w:r>
    </w:p>
    <w:p w:rsidR="00CA60D5" w:rsidRDefault="00517D78" w:rsidP="004E69AD">
      <w:pPr>
        <w:spacing w:line="240" w:lineRule="auto"/>
        <w:rPr>
          <w:b/>
          <w:lang w:val="en-US"/>
        </w:rPr>
      </w:pPr>
      <w:r w:rsidRPr="00CA60D5">
        <w:rPr>
          <w:b/>
          <w:lang w:val="en-US"/>
        </w:rPr>
        <w:t xml:space="preserve">HTML </w:t>
      </w:r>
      <w:r w:rsidRPr="00CA60D5">
        <w:rPr>
          <w:b/>
        </w:rPr>
        <w:t>означает</w:t>
      </w:r>
      <w:r w:rsidRPr="00CA60D5">
        <w:rPr>
          <w:lang w:val="en-US"/>
        </w:rPr>
        <w:t xml:space="preserve"> «</w:t>
      </w:r>
      <w:proofErr w:type="spellStart"/>
      <w:r w:rsidRPr="00CA60D5">
        <w:rPr>
          <w:lang w:val="en-US"/>
        </w:rPr>
        <w:t>HyperText</w:t>
      </w:r>
      <w:proofErr w:type="spellEnd"/>
      <w:r w:rsidRPr="00CA60D5">
        <w:rPr>
          <w:lang w:val="en-US"/>
        </w:rPr>
        <w:t xml:space="preserve"> Markup Language» «</w:t>
      </w:r>
      <w:r>
        <w:t>Язык</w:t>
      </w:r>
      <w:r w:rsidRPr="00CA60D5">
        <w:rPr>
          <w:lang w:val="en-US"/>
        </w:rPr>
        <w:t xml:space="preserve"> </w:t>
      </w:r>
      <w:r>
        <w:t>гипертекстовой</w:t>
      </w:r>
      <w:r w:rsidRPr="00CA60D5">
        <w:rPr>
          <w:lang w:val="en-US"/>
        </w:rPr>
        <w:t xml:space="preserve"> </w:t>
      </w:r>
      <w:r>
        <w:t>рассылки</w:t>
      </w:r>
      <w:r w:rsidRPr="00CA60D5">
        <w:rPr>
          <w:lang w:val="en-US"/>
        </w:rPr>
        <w:t>»</w:t>
      </w:r>
    </w:p>
    <w:p w:rsidR="00517D78" w:rsidRPr="00CA60D5" w:rsidRDefault="00517D78" w:rsidP="004E69AD">
      <w:pPr>
        <w:spacing w:line="240" w:lineRule="auto"/>
        <w:rPr>
          <w:b/>
        </w:rPr>
      </w:pPr>
      <w:r>
        <w:t xml:space="preserve">В отличие от языков </w:t>
      </w:r>
      <w:proofErr w:type="gramStart"/>
      <w:r>
        <w:t>программирования  (</w:t>
      </w:r>
      <w:proofErr w:type="gramEnd"/>
      <w:r>
        <w:t xml:space="preserve">в </w:t>
      </w:r>
      <w:proofErr w:type="spellStart"/>
      <w:r>
        <w:t>т.ч</w:t>
      </w:r>
      <w:proofErr w:type="spellEnd"/>
      <w:r>
        <w:t>. скриптовых), в которых с помощью сценариев программируются функции, в языке разметки с помощью тегов программируется контент (содержимое)</w:t>
      </w:r>
    </w:p>
    <w:p w:rsidR="00CA60D5" w:rsidRDefault="00CA60D5" w:rsidP="004E69AD">
      <w:pPr>
        <w:spacing w:line="240" w:lineRule="auto"/>
        <w:rPr>
          <w:b/>
        </w:rPr>
      </w:pPr>
      <w:r>
        <w:rPr>
          <w:b/>
        </w:rPr>
        <w:t>Структура веб-страниц</w:t>
      </w:r>
    </w:p>
    <w:p w:rsidR="00CA60D5" w:rsidRDefault="00CA60D5" w:rsidP="004E69AD">
      <w:pPr>
        <w:spacing w:line="240" w:lineRule="auto"/>
      </w:pPr>
      <w:r>
        <w:t xml:space="preserve">Любому уважающему себя веб-дизайнеру необходимо научиться </w:t>
      </w:r>
      <w:proofErr w:type="gramStart"/>
      <w:r>
        <w:t>программировать  на</w:t>
      </w:r>
      <w:proofErr w:type="gramEnd"/>
      <w:r>
        <w:t xml:space="preserve"> языке </w:t>
      </w:r>
      <w:r>
        <w:rPr>
          <w:lang w:val="en-US"/>
        </w:rPr>
        <w:t>HTML</w:t>
      </w:r>
      <w:r w:rsidRPr="00CA60D5">
        <w:t xml:space="preserve">. </w:t>
      </w:r>
      <w:r>
        <w:t xml:space="preserve">Более того, именно со знания </w:t>
      </w:r>
      <w:r>
        <w:rPr>
          <w:lang w:val="en-US"/>
        </w:rPr>
        <w:t>HTML</w:t>
      </w:r>
      <w:r>
        <w:t xml:space="preserve"> должно начинаться любое знакомство с премудростями веб-дизайна.</w:t>
      </w:r>
    </w:p>
    <w:p w:rsidR="00CA60D5" w:rsidRPr="00CA60D5" w:rsidRDefault="00CA60D5" w:rsidP="004E69AD">
      <w:pPr>
        <w:spacing w:line="240" w:lineRule="auto"/>
        <w:rPr>
          <w:b/>
        </w:rPr>
      </w:pPr>
      <w:r w:rsidRPr="00CA60D5">
        <w:rPr>
          <w:b/>
        </w:rPr>
        <w:t>Веб-дизайн сегодня:</w:t>
      </w:r>
    </w:p>
    <w:p w:rsidR="00CA60D5" w:rsidRDefault="00CA60D5" w:rsidP="004E69AD">
      <w:pPr>
        <w:pStyle w:val="a3"/>
        <w:numPr>
          <w:ilvl w:val="0"/>
          <w:numId w:val="2"/>
        </w:numPr>
        <w:spacing w:line="240" w:lineRule="auto"/>
      </w:pPr>
      <w:r>
        <w:rPr>
          <w:lang w:val="en-US"/>
        </w:rPr>
        <w:t>HTML</w:t>
      </w:r>
      <w:r>
        <w:t xml:space="preserve"> – структура </w:t>
      </w:r>
    </w:p>
    <w:p w:rsidR="00CA60D5" w:rsidRPr="00CA60D5" w:rsidRDefault="00CA60D5" w:rsidP="004E69AD">
      <w:pPr>
        <w:pStyle w:val="a3"/>
        <w:numPr>
          <w:ilvl w:val="0"/>
          <w:numId w:val="2"/>
        </w:numPr>
        <w:spacing w:line="240" w:lineRule="auto"/>
      </w:pPr>
      <w:r>
        <w:rPr>
          <w:lang w:val="en-US"/>
        </w:rPr>
        <w:t xml:space="preserve">CSS </w:t>
      </w:r>
      <w:r>
        <w:t>- оформление</w:t>
      </w:r>
    </w:p>
    <w:p w:rsidR="00CA60D5" w:rsidRPr="00CA60D5" w:rsidRDefault="00CA60D5" w:rsidP="004E69AD">
      <w:pPr>
        <w:pStyle w:val="a3"/>
        <w:numPr>
          <w:ilvl w:val="0"/>
          <w:numId w:val="2"/>
        </w:numPr>
        <w:spacing w:line="240" w:lineRule="auto"/>
      </w:pPr>
      <w:r>
        <w:rPr>
          <w:lang w:val="en-US"/>
        </w:rPr>
        <w:t>JavaScript</w:t>
      </w:r>
      <w:r>
        <w:t xml:space="preserve"> - поведение</w:t>
      </w:r>
    </w:p>
    <w:p w:rsidR="00CA60D5" w:rsidRPr="00CA60D5" w:rsidRDefault="00CA60D5" w:rsidP="004E69AD">
      <w:pPr>
        <w:pStyle w:val="a3"/>
        <w:spacing w:line="240" w:lineRule="auto"/>
      </w:pPr>
    </w:p>
    <w:p w:rsidR="00CA60D5" w:rsidRPr="00CA60D5" w:rsidRDefault="00CA60D5" w:rsidP="004E69AD">
      <w:pPr>
        <w:pStyle w:val="a3"/>
        <w:numPr>
          <w:ilvl w:val="0"/>
          <w:numId w:val="2"/>
        </w:numPr>
        <w:spacing w:line="240" w:lineRule="auto"/>
      </w:pPr>
      <w:r>
        <w:rPr>
          <w:lang w:val="en-US"/>
        </w:rPr>
        <w:t>PHP</w:t>
      </w:r>
      <w:r>
        <w:t xml:space="preserve"> и похожие языки – серверная часть </w:t>
      </w:r>
    </w:p>
    <w:p w:rsidR="00CA60D5" w:rsidRDefault="00CA60D5" w:rsidP="004E69AD">
      <w:pPr>
        <w:pStyle w:val="a3"/>
        <w:numPr>
          <w:ilvl w:val="0"/>
          <w:numId w:val="2"/>
        </w:numPr>
        <w:spacing w:line="240" w:lineRule="auto"/>
      </w:pPr>
      <w:r>
        <w:rPr>
          <w:lang w:val="en-US"/>
        </w:rPr>
        <w:t>CMS</w:t>
      </w:r>
      <w:r>
        <w:t xml:space="preserve"> – управление контентом</w:t>
      </w:r>
    </w:p>
    <w:p w:rsidR="00CA60D5" w:rsidRDefault="00CA60D5" w:rsidP="004E69AD">
      <w:pPr>
        <w:spacing w:line="240" w:lineRule="auto"/>
      </w:pPr>
    </w:p>
    <w:p w:rsidR="00CA60D5" w:rsidRDefault="00CA60D5" w:rsidP="004E69AD">
      <w:pPr>
        <w:spacing w:line="240" w:lineRule="auto"/>
        <w:rPr>
          <w:b/>
        </w:rPr>
      </w:pPr>
      <w:r>
        <w:rPr>
          <w:b/>
          <w:lang w:val="en-US"/>
        </w:rPr>
        <w:t>2</w:t>
      </w:r>
      <w:r w:rsidRPr="00CA60D5">
        <w:rPr>
          <w:b/>
          <w:lang w:val="en-US"/>
        </w:rPr>
        <w:t xml:space="preserve">.1 </w:t>
      </w:r>
      <w:r w:rsidRPr="00CA60D5">
        <w:rPr>
          <w:b/>
        </w:rPr>
        <w:t>УРОК</w:t>
      </w:r>
    </w:p>
    <w:p w:rsidR="00CC3D40" w:rsidRPr="00CC3D40" w:rsidRDefault="00CC3D40" w:rsidP="004E69AD">
      <w:pPr>
        <w:spacing w:line="240" w:lineRule="auto"/>
        <w:rPr>
          <w:b/>
        </w:rPr>
      </w:pPr>
      <w:r>
        <w:rPr>
          <w:b/>
        </w:rPr>
        <w:t xml:space="preserve">Тег </w:t>
      </w:r>
      <w:r w:rsidRPr="00CC3D40">
        <w:rPr>
          <w:b/>
        </w:rPr>
        <w:t>&lt;</w:t>
      </w:r>
      <w:r w:rsidRPr="00CA60D5">
        <w:rPr>
          <w:b/>
          <w:lang w:val="en-US"/>
        </w:rPr>
        <w:t>HTML</w:t>
      </w:r>
      <w:r w:rsidRPr="00CC3D40">
        <w:rPr>
          <w:b/>
        </w:rPr>
        <w:t>&gt;</w:t>
      </w:r>
    </w:p>
    <w:p w:rsidR="00CC3D40" w:rsidRDefault="00CC3D40" w:rsidP="004E69AD">
      <w:pPr>
        <w:spacing w:line="240" w:lineRule="auto"/>
      </w:pPr>
      <w:r>
        <w:t xml:space="preserve">Хотя за годы существования </w:t>
      </w:r>
      <w:r>
        <w:rPr>
          <w:lang w:val="en-US"/>
        </w:rPr>
        <w:t>HTML</w:t>
      </w:r>
      <w:r>
        <w:t xml:space="preserve"> появилось много версий языка, основные его принципы остаются неизменными. Структура </w:t>
      </w:r>
      <w:r>
        <w:rPr>
          <w:lang w:val="en-US"/>
        </w:rPr>
        <w:t>HTML</w:t>
      </w:r>
      <w:r>
        <w:t xml:space="preserve"> – документа удобно рассмотреть на примере бутерброда. Подобно тому как бутерброд часто имеет два кусочка </w:t>
      </w:r>
      <w:proofErr w:type="gramStart"/>
      <w:r>
        <w:t>хлеба ,</w:t>
      </w:r>
      <w:proofErr w:type="gramEnd"/>
      <w:r>
        <w:t xml:space="preserve"> у  </w:t>
      </w:r>
      <w:r>
        <w:rPr>
          <w:lang w:val="en-US"/>
        </w:rPr>
        <w:t>HTML</w:t>
      </w:r>
      <w:r>
        <w:t xml:space="preserve"> – документа есть два тега: открывающий и закрывающий. Между этими тегами, как начинка бутерброда между кусочками хлеба, помещается весь остальной код. </w:t>
      </w:r>
    </w:p>
    <w:p w:rsidR="00CC3D40" w:rsidRPr="00CC3D40" w:rsidRDefault="00CC3D40" w:rsidP="004E69AD">
      <w:pPr>
        <w:spacing w:line="240" w:lineRule="auto"/>
      </w:pPr>
      <w:r w:rsidRPr="00CC3D40">
        <w:t>&lt;</w:t>
      </w:r>
      <w:r>
        <w:rPr>
          <w:lang w:val="en-US"/>
        </w:rPr>
        <w:t>html</w:t>
      </w:r>
      <w:r w:rsidRPr="00CC3D40">
        <w:t xml:space="preserve">&gt; </w:t>
      </w:r>
      <w:r>
        <w:t xml:space="preserve">весь остальной код </w:t>
      </w:r>
      <w:r w:rsidRPr="00CC3D40">
        <w:t>&lt;/</w:t>
      </w:r>
      <w:r>
        <w:rPr>
          <w:lang w:val="en-US"/>
        </w:rPr>
        <w:t>html</w:t>
      </w:r>
      <w:r w:rsidRPr="00CC3D40">
        <w:t>&gt;</w:t>
      </w:r>
    </w:p>
    <w:p w:rsidR="00CC3D40" w:rsidRPr="00E32DE8" w:rsidRDefault="00CC3D40" w:rsidP="004E69AD">
      <w:pPr>
        <w:spacing w:line="240" w:lineRule="auto"/>
        <w:rPr>
          <w:b/>
        </w:rPr>
      </w:pPr>
      <w:r w:rsidRPr="00E32DE8">
        <w:rPr>
          <w:b/>
        </w:rPr>
        <w:t>Тег &lt;</w:t>
      </w:r>
      <w:r w:rsidRPr="00E32DE8">
        <w:rPr>
          <w:b/>
          <w:lang w:val="en-US"/>
        </w:rPr>
        <w:t>head</w:t>
      </w:r>
      <w:r w:rsidRPr="00E32DE8">
        <w:rPr>
          <w:b/>
        </w:rPr>
        <w:t>&gt;</w:t>
      </w:r>
    </w:p>
    <w:p w:rsidR="00CA60D5" w:rsidRDefault="00CC3D40" w:rsidP="004E69AD">
      <w:pPr>
        <w:spacing w:line="240" w:lineRule="auto"/>
      </w:pPr>
      <w:r>
        <w:t xml:space="preserve">За открывающим тегом следует заголовок документа, который определяется открывающими и закрывающими тегами </w:t>
      </w:r>
      <w:r w:rsidR="00E32DE8">
        <w:rPr>
          <w:lang w:val="en-US"/>
        </w:rPr>
        <w:t>head</w:t>
      </w:r>
      <w:r w:rsidR="00E32DE8">
        <w:t xml:space="preserve">. Заголовок содержит все </w:t>
      </w:r>
      <w:proofErr w:type="spellStart"/>
      <w:r w:rsidR="00E32DE8">
        <w:t>невизуальные</w:t>
      </w:r>
      <w:proofErr w:type="spellEnd"/>
      <w:r w:rsidR="00E32DE8">
        <w:t xml:space="preserve"> элементы </w:t>
      </w:r>
      <w:r w:rsidR="00E32DE8">
        <w:rPr>
          <w:lang w:val="en-US"/>
        </w:rPr>
        <w:t>HTML</w:t>
      </w:r>
      <w:r w:rsidR="00E32DE8">
        <w:t xml:space="preserve"> – документа, которые управляют отображением страницы.</w:t>
      </w:r>
    </w:p>
    <w:p w:rsidR="00E32DE8" w:rsidRDefault="00E32DE8" w:rsidP="004E69AD">
      <w:pPr>
        <w:spacing w:line="240" w:lineRule="auto"/>
        <w:rPr>
          <w:b/>
        </w:rPr>
      </w:pPr>
      <w:r w:rsidRPr="00E32DE8">
        <w:rPr>
          <w:b/>
        </w:rPr>
        <w:t>Тег &lt;</w:t>
      </w:r>
      <w:r>
        <w:rPr>
          <w:b/>
          <w:lang w:val="en-US"/>
        </w:rPr>
        <w:t>body</w:t>
      </w:r>
      <w:r w:rsidRPr="00E32DE8">
        <w:rPr>
          <w:b/>
        </w:rPr>
        <w:t>&gt;</w:t>
      </w:r>
    </w:p>
    <w:p w:rsidR="00E32DE8" w:rsidRDefault="00E32DE8" w:rsidP="004E69AD">
      <w:pPr>
        <w:spacing w:line="240" w:lineRule="auto"/>
      </w:pPr>
      <w:r>
        <w:t xml:space="preserve">За тегом заголовка </w:t>
      </w:r>
      <w:r>
        <w:rPr>
          <w:lang w:val="en-US"/>
        </w:rPr>
        <w:t>head</w:t>
      </w:r>
      <w:r>
        <w:t xml:space="preserve"> следует тег тела документа </w:t>
      </w:r>
      <w:r>
        <w:rPr>
          <w:lang w:val="en-US"/>
        </w:rPr>
        <w:t>body</w:t>
      </w:r>
      <w:r w:rsidRPr="00E32DE8">
        <w:t xml:space="preserve">. </w:t>
      </w:r>
      <w:r>
        <w:t xml:space="preserve">В теги </w:t>
      </w:r>
      <w:r>
        <w:rPr>
          <w:lang w:val="en-US"/>
        </w:rPr>
        <w:t>body</w:t>
      </w:r>
      <w:r>
        <w:t xml:space="preserve"> заключаются все элементы, отвечающие за визуальное и структурное оформление документа. Заголовки, параграфы, списки, цитаты, изображения, ссылки – это лишь некоторые элементы, которые могут помещаться между тегами </w:t>
      </w:r>
      <w:r>
        <w:rPr>
          <w:lang w:val="en-US"/>
        </w:rPr>
        <w:t>body</w:t>
      </w:r>
      <w:r>
        <w:t xml:space="preserve">. Тег </w:t>
      </w:r>
      <w:r>
        <w:rPr>
          <w:lang w:val="en-US"/>
        </w:rPr>
        <w:t>body</w:t>
      </w:r>
      <w:r>
        <w:t xml:space="preserve"> обрамляет основное содержание </w:t>
      </w:r>
      <w:r>
        <w:rPr>
          <w:lang w:val="en-US"/>
        </w:rPr>
        <w:t>HTML</w:t>
      </w:r>
      <w:r>
        <w:t xml:space="preserve"> – документа.</w:t>
      </w:r>
    </w:p>
    <w:p w:rsidR="00E32DE8" w:rsidRDefault="00E32DE8" w:rsidP="00B72498">
      <w:pPr>
        <w:spacing w:line="240" w:lineRule="auto"/>
        <w:rPr>
          <w:b/>
        </w:rPr>
      </w:pPr>
      <w:r w:rsidRPr="004E69AD">
        <w:rPr>
          <w:b/>
        </w:rPr>
        <w:t xml:space="preserve">3.1 </w:t>
      </w:r>
      <w:r w:rsidRPr="00CA60D5">
        <w:rPr>
          <w:b/>
        </w:rPr>
        <w:t>УРОК</w:t>
      </w:r>
    </w:p>
    <w:p w:rsidR="00C66DC3" w:rsidRDefault="00C66DC3" w:rsidP="00B72498">
      <w:pPr>
        <w:spacing w:line="240" w:lineRule="auto"/>
        <w:rPr>
          <w:b/>
        </w:rPr>
      </w:pPr>
      <w:r>
        <w:rPr>
          <w:b/>
          <w:lang w:val="en-US"/>
        </w:rPr>
        <w:t>HTML</w:t>
      </w:r>
      <w:r w:rsidRPr="004D0753">
        <w:rPr>
          <w:b/>
        </w:rPr>
        <w:t xml:space="preserve"> – </w:t>
      </w:r>
      <w:r>
        <w:rPr>
          <w:b/>
        </w:rPr>
        <w:t>файл</w:t>
      </w:r>
    </w:p>
    <w:p w:rsidR="004D0753" w:rsidRPr="004D0753" w:rsidRDefault="004D0753" w:rsidP="00B72498">
      <w:pPr>
        <w:spacing w:line="240" w:lineRule="auto"/>
      </w:pPr>
      <w:r>
        <w:rPr>
          <w:lang w:val="en-US"/>
        </w:rPr>
        <w:t>HTML</w:t>
      </w:r>
      <w:r w:rsidRPr="00C66DC3">
        <w:t xml:space="preserve"> – </w:t>
      </w:r>
      <w:r>
        <w:t xml:space="preserve">файлы – обычные </w:t>
      </w:r>
      <w:r w:rsidR="00C66DC3">
        <w:t>текстовые ф</w:t>
      </w:r>
      <w:r>
        <w:t>айлы</w:t>
      </w:r>
      <w:r w:rsidR="00C66DC3">
        <w:t>, поэтому Вы можете создать свою первую веб страницу в любом текстовом редакторе. Их существует множество, выбираем любой удобный.</w:t>
      </w:r>
    </w:p>
    <w:p w:rsidR="004D0753" w:rsidRPr="00A0441A" w:rsidRDefault="004D0753" w:rsidP="00B72498">
      <w:pPr>
        <w:spacing w:line="240" w:lineRule="auto"/>
      </w:pPr>
      <w:r>
        <w:t xml:space="preserve">В текстовом редакторе давайте </w:t>
      </w:r>
      <w:proofErr w:type="gramStart"/>
      <w:r>
        <w:t xml:space="preserve">составим  </w:t>
      </w:r>
      <w:r>
        <w:rPr>
          <w:lang w:val="en-US"/>
        </w:rPr>
        <w:t>HTML</w:t>
      </w:r>
      <w:proofErr w:type="gramEnd"/>
      <w:r>
        <w:t xml:space="preserve"> – документ с простейшей структурой и добавим «некоторый текст» в тело документа. </w:t>
      </w:r>
      <w:r w:rsidR="00C66DC3">
        <w:t xml:space="preserve">Не забываем сохранять файл! </w:t>
      </w:r>
      <w:r w:rsidR="00A0441A">
        <w:t xml:space="preserve">Название </w:t>
      </w:r>
      <w:r w:rsidR="00A0441A">
        <w:rPr>
          <w:lang w:val="en-US"/>
        </w:rPr>
        <w:t>HTML</w:t>
      </w:r>
      <w:r w:rsidR="00A0441A" w:rsidRPr="00C66DC3">
        <w:t xml:space="preserve"> – </w:t>
      </w:r>
      <w:r w:rsidR="00A0441A">
        <w:t xml:space="preserve">файлов должны заканчиваться на </w:t>
      </w:r>
      <w:r w:rsidR="00A0441A" w:rsidRPr="00A0441A">
        <w:t>.</w:t>
      </w:r>
      <w:r w:rsidR="00A0441A">
        <w:rPr>
          <w:lang w:val="en-US"/>
        </w:rPr>
        <w:t>html</w:t>
      </w:r>
      <w:r w:rsidR="00A0441A" w:rsidRPr="00A0441A">
        <w:t xml:space="preserve"> </w:t>
      </w:r>
      <w:r w:rsidR="00A0441A">
        <w:t xml:space="preserve">или </w:t>
      </w:r>
      <w:r w:rsidR="00A0441A" w:rsidRPr="00A0441A">
        <w:t>.</w:t>
      </w:r>
      <w:proofErr w:type="spellStart"/>
      <w:r w:rsidR="00A0441A">
        <w:rPr>
          <w:lang w:val="en-US"/>
        </w:rPr>
        <w:t>htm</w:t>
      </w:r>
      <w:proofErr w:type="spellEnd"/>
      <w:r w:rsidR="00A0441A" w:rsidRPr="00A0441A">
        <w:t>.</w:t>
      </w:r>
    </w:p>
    <w:p w:rsidR="00A0441A" w:rsidRDefault="00A0441A" w:rsidP="00B72498">
      <w:pPr>
        <w:spacing w:line="240" w:lineRule="auto"/>
        <w:rPr>
          <w:b/>
        </w:rPr>
      </w:pPr>
      <w:r w:rsidRPr="00E32DE8">
        <w:rPr>
          <w:b/>
        </w:rPr>
        <w:t>Тег &lt;</w:t>
      </w:r>
      <w:proofErr w:type="spellStart"/>
      <w:r>
        <w:rPr>
          <w:b/>
          <w:lang w:val="en-US"/>
        </w:rPr>
        <w:t>litle</w:t>
      </w:r>
      <w:proofErr w:type="spellEnd"/>
      <w:r w:rsidRPr="00E32DE8">
        <w:rPr>
          <w:b/>
        </w:rPr>
        <w:t>&gt;</w:t>
      </w:r>
    </w:p>
    <w:p w:rsidR="004E69AD" w:rsidRDefault="00A0441A" w:rsidP="00B72498">
      <w:pPr>
        <w:spacing w:line="240" w:lineRule="auto"/>
      </w:pPr>
      <w:r>
        <w:lastRenderedPageBreak/>
        <w:t>Чтобы поместить заголовок страницы на вкладку браузера, нужно</w:t>
      </w:r>
      <w:r w:rsidR="004E69AD" w:rsidRPr="004E69AD">
        <w:t xml:space="preserve"> </w:t>
      </w:r>
      <w:r w:rsidR="004E69AD">
        <w:t xml:space="preserve">в блок документа </w:t>
      </w:r>
      <w:r w:rsidR="004E69AD">
        <w:rPr>
          <w:lang w:val="en-US"/>
        </w:rPr>
        <w:t>head</w:t>
      </w:r>
      <w:r w:rsidR="004E69AD" w:rsidRPr="004E69AD">
        <w:t xml:space="preserve"> </w:t>
      </w:r>
      <w:r w:rsidR="004E69AD">
        <w:t xml:space="preserve">добавить элемент </w:t>
      </w:r>
      <w:r w:rsidR="004E69AD" w:rsidRPr="004E69AD">
        <w:t>&lt;</w:t>
      </w:r>
      <w:proofErr w:type="spellStart"/>
      <w:r w:rsidR="004E69AD" w:rsidRPr="004E69AD">
        <w:rPr>
          <w:lang w:val="en-US"/>
        </w:rPr>
        <w:t>litle</w:t>
      </w:r>
      <w:proofErr w:type="spellEnd"/>
      <w:r w:rsidR="004E69AD" w:rsidRPr="004E69AD">
        <w:t>&gt;</w:t>
      </w:r>
    </w:p>
    <w:p w:rsidR="004E69AD" w:rsidRPr="004118D3" w:rsidRDefault="004D0753" w:rsidP="00B72498">
      <w:pPr>
        <w:spacing w:line="240" w:lineRule="auto"/>
        <w:rPr>
          <w:b/>
        </w:rPr>
      </w:pPr>
      <w:r>
        <w:rPr>
          <w:b/>
        </w:rPr>
        <w:t xml:space="preserve">4.1 </w:t>
      </w:r>
      <w:r w:rsidRPr="00CA60D5">
        <w:rPr>
          <w:b/>
        </w:rPr>
        <w:t>УРОК</w:t>
      </w:r>
      <w:r w:rsidR="004E69AD">
        <w:rPr>
          <w:b/>
        </w:rPr>
        <w:t xml:space="preserve"> (27.09.2021)</w:t>
      </w:r>
      <w:r w:rsidR="004118D3">
        <w:rPr>
          <w:b/>
        </w:rPr>
        <w:t xml:space="preserve"> </w:t>
      </w:r>
      <w:r w:rsidR="004E69AD">
        <w:t>Создаем Блог</w:t>
      </w:r>
    </w:p>
    <w:p w:rsidR="004D0753" w:rsidRDefault="004D0753" w:rsidP="00B72498">
      <w:pPr>
        <w:spacing w:line="240" w:lineRule="auto"/>
      </w:pPr>
      <w:r>
        <w:rPr>
          <w:b/>
        </w:rPr>
        <w:t>5.1</w:t>
      </w:r>
      <w:r w:rsidRPr="004D0753">
        <w:rPr>
          <w:b/>
        </w:rPr>
        <w:t xml:space="preserve"> </w:t>
      </w:r>
      <w:r w:rsidRPr="00CA60D5">
        <w:rPr>
          <w:b/>
        </w:rPr>
        <w:t>УРОК</w:t>
      </w:r>
      <w:r w:rsidR="004118D3">
        <w:rPr>
          <w:b/>
        </w:rPr>
        <w:t xml:space="preserve"> </w:t>
      </w:r>
      <w:r w:rsidR="004118D3">
        <w:t xml:space="preserve">тесты к модулю 1  </w:t>
      </w:r>
    </w:p>
    <w:p w:rsidR="00E50A27" w:rsidRDefault="00E50A27" w:rsidP="00B72498">
      <w:pPr>
        <w:spacing w:line="240" w:lineRule="auto"/>
      </w:pPr>
    </w:p>
    <w:p w:rsidR="004118D3" w:rsidRPr="004118D3" w:rsidRDefault="004118D3" w:rsidP="00B72498">
      <w:pPr>
        <w:spacing w:line="240" w:lineRule="auto"/>
        <w:jc w:val="center"/>
        <w:rPr>
          <w:b/>
          <w:sz w:val="24"/>
          <w:szCs w:val="24"/>
        </w:rPr>
      </w:pPr>
      <w:r w:rsidRPr="004118D3">
        <w:rPr>
          <w:b/>
          <w:sz w:val="24"/>
          <w:szCs w:val="24"/>
        </w:rPr>
        <w:t xml:space="preserve">Основы </w:t>
      </w:r>
      <w:r w:rsidRPr="004118D3">
        <w:rPr>
          <w:b/>
          <w:sz w:val="24"/>
          <w:szCs w:val="24"/>
          <w:lang w:val="en-US"/>
        </w:rPr>
        <w:t>HTML</w:t>
      </w:r>
    </w:p>
    <w:p w:rsidR="004D0753" w:rsidRDefault="004D0753" w:rsidP="00B72498">
      <w:pPr>
        <w:spacing w:line="240" w:lineRule="auto"/>
        <w:rPr>
          <w:b/>
        </w:rPr>
      </w:pPr>
      <w:r>
        <w:rPr>
          <w:b/>
        </w:rPr>
        <w:t>6.1</w:t>
      </w:r>
      <w:r w:rsidRPr="004D0753">
        <w:rPr>
          <w:b/>
        </w:rPr>
        <w:t xml:space="preserve"> </w:t>
      </w:r>
      <w:r w:rsidRPr="00CA60D5">
        <w:rPr>
          <w:b/>
        </w:rPr>
        <w:t>УРОК</w:t>
      </w:r>
      <w:r w:rsidR="004118D3">
        <w:rPr>
          <w:b/>
        </w:rPr>
        <w:t xml:space="preserve"> </w:t>
      </w:r>
    </w:p>
    <w:p w:rsidR="004118D3" w:rsidRPr="00F743DF" w:rsidRDefault="004118D3" w:rsidP="00B72498">
      <w:pPr>
        <w:spacing w:line="240" w:lineRule="auto"/>
        <w:rPr>
          <w:b/>
        </w:rPr>
      </w:pPr>
      <w:r w:rsidRPr="00F743DF">
        <w:rPr>
          <w:b/>
        </w:rPr>
        <w:t xml:space="preserve">Заголовки в </w:t>
      </w:r>
      <w:r w:rsidRPr="00F743DF">
        <w:rPr>
          <w:b/>
          <w:lang w:val="en-US"/>
        </w:rPr>
        <w:t>HTML</w:t>
      </w:r>
      <w:r w:rsidRPr="00F743DF">
        <w:rPr>
          <w:b/>
        </w:rPr>
        <w:t xml:space="preserve"> – документе</w:t>
      </w:r>
    </w:p>
    <w:p w:rsidR="004118D3" w:rsidRDefault="004118D3" w:rsidP="00B72498">
      <w:pPr>
        <w:spacing w:line="240" w:lineRule="auto"/>
      </w:pPr>
      <w:r>
        <w:t xml:space="preserve">В </w:t>
      </w:r>
      <w:r>
        <w:rPr>
          <w:lang w:val="en-US"/>
        </w:rPr>
        <w:t>HTML</w:t>
      </w:r>
      <w:r>
        <w:t xml:space="preserve"> используется 6 уровней заголовков Н1…Н6 (Н1 самый крупный и самый важный)</w:t>
      </w:r>
    </w:p>
    <w:p w:rsidR="004118D3" w:rsidRDefault="004118D3" w:rsidP="00B72498">
      <w:pPr>
        <w:spacing w:line="240" w:lineRule="auto"/>
      </w:pPr>
      <w:r>
        <w:t xml:space="preserve">Не рекомендуется использовать теги заголовков, когда нужно просто выделить текст жирным шрифтом. Поисковые системы придают заголовкам большое значение: используют их для индексации структуры </w:t>
      </w:r>
      <w:r w:rsidR="00F743DF">
        <w:t>страницы и ее контента.</w:t>
      </w:r>
    </w:p>
    <w:p w:rsidR="00F743DF" w:rsidRPr="00B72498" w:rsidRDefault="00F743DF" w:rsidP="00B72498">
      <w:pPr>
        <w:spacing w:line="240" w:lineRule="auto"/>
        <w:rPr>
          <w:b/>
        </w:rPr>
      </w:pPr>
      <w:r w:rsidRPr="00B72498">
        <w:rPr>
          <w:b/>
        </w:rPr>
        <w:t>Горизонтальные линии</w:t>
      </w:r>
    </w:p>
    <w:p w:rsidR="00F743DF" w:rsidRDefault="00B72498" w:rsidP="00B72498">
      <w:pPr>
        <w:spacing w:line="240" w:lineRule="auto"/>
      </w:pPr>
      <w:r>
        <w:t xml:space="preserve">Тег </w:t>
      </w:r>
      <w:r w:rsidRPr="00B72498">
        <w:t>&lt;</w:t>
      </w:r>
      <w:proofErr w:type="spellStart"/>
      <w:r>
        <w:rPr>
          <w:lang w:val="en-US"/>
        </w:rPr>
        <w:t>hr</w:t>
      </w:r>
      <w:proofErr w:type="spellEnd"/>
      <w:r w:rsidRPr="00B72498">
        <w:t xml:space="preserve">&gt; </w:t>
      </w:r>
      <w:r>
        <w:t xml:space="preserve">горизонтальная линия. В </w:t>
      </w:r>
      <w:r>
        <w:rPr>
          <w:lang w:val="en-US"/>
        </w:rPr>
        <w:t>HTML</w:t>
      </w:r>
      <w:r>
        <w:t xml:space="preserve"> 5, тег обрамляет тематический разрыв.</w:t>
      </w:r>
    </w:p>
    <w:p w:rsidR="00B72498" w:rsidRPr="00B72498" w:rsidRDefault="00B72498" w:rsidP="00B72498">
      <w:pPr>
        <w:spacing w:line="240" w:lineRule="auto"/>
        <w:rPr>
          <w:b/>
        </w:rPr>
      </w:pPr>
      <w:r w:rsidRPr="00B72498">
        <w:rPr>
          <w:b/>
        </w:rPr>
        <w:t>Комментарии</w:t>
      </w:r>
    </w:p>
    <w:p w:rsidR="00963A51" w:rsidRPr="00963A51" w:rsidRDefault="00B72498" w:rsidP="00B72498">
      <w:pPr>
        <w:spacing w:line="240" w:lineRule="auto"/>
      </w:pPr>
      <w:r>
        <w:t>Коммен</w:t>
      </w:r>
      <w:r w:rsidR="00963A51">
        <w:t xml:space="preserve">тарии браузером не отображаются, но они помогают в составлении документа и дают возможность добавлять описания, делать заметки, напоминания и прочее.   </w:t>
      </w:r>
      <w:r w:rsidR="00963A51" w:rsidRPr="002850B5">
        <w:t>&lt;!</w:t>
      </w:r>
      <w:r w:rsidR="00963A51">
        <w:t xml:space="preserve"> текст </w:t>
      </w:r>
      <w:proofErr w:type="gramStart"/>
      <w:r w:rsidR="00963A51">
        <w:t xml:space="preserve">комментария </w:t>
      </w:r>
      <w:r w:rsidR="00963A51" w:rsidRPr="002850B5">
        <w:t>&gt;</w:t>
      </w:r>
      <w:proofErr w:type="gramEnd"/>
    </w:p>
    <w:p w:rsidR="004D0753" w:rsidRDefault="004D0753" w:rsidP="004E69AD">
      <w:pPr>
        <w:spacing w:line="240" w:lineRule="auto"/>
        <w:rPr>
          <w:b/>
        </w:rPr>
      </w:pPr>
      <w:r>
        <w:rPr>
          <w:b/>
        </w:rPr>
        <w:t>7.1</w:t>
      </w:r>
      <w:r w:rsidRPr="004D0753">
        <w:rPr>
          <w:b/>
        </w:rPr>
        <w:t xml:space="preserve"> </w:t>
      </w:r>
      <w:r w:rsidRPr="00CA60D5">
        <w:rPr>
          <w:b/>
        </w:rPr>
        <w:t>УРОК</w:t>
      </w:r>
      <w:r w:rsidR="00F743DF">
        <w:rPr>
          <w:b/>
        </w:rPr>
        <w:t xml:space="preserve"> (28.09.2021)</w:t>
      </w:r>
    </w:p>
    <w:p w:rsidR="003E599E" w:rsidRPr="003E599E" w:rsidRDefault="003E599E" w:rsidP="004E69AD">
      <w:pPr>
        <w:spacing w:line="240" w:lineRule="auto"/>
        <w:rPr>
          <w:b/>
        </w:rPr>
      </w:pPr>
      <w:r>
        <w:rPr>
          <w:b/>
        </w:rPr>
        <w:t xml:space="preserve">Параграф </w:t>
      </w:r>
      <w:proofErr w:type="gramStart"/>
      <w:r>
        <w:rPr>
          <w:b/>
        </w:rPr>
        <w:t xml:space="preserve">тег </w:t>
      </w:r>
      <w:r w:rsidRPr="003E599E">
        <w:rPr>
          <w:b/>
        </w:rPr>
        <w:t xml:space="preserve"> &lt;</w:t>
      </w:r>
      <w:proofErr w:type="gramEnd"/>
      <w:r w:rsidRPr="003E599E">
        <w:rPr>
          <w:b/>
          <w:lang w:val="en-US"/>
        </w:rPr>
        <w:t>p</w:t>
      </w:r>
      <w:r w:rsidRPr="003E599E">
        <w:rPr>
          <w:b/>
        </w:rPr>
        <w:t>&gt;</w:t>
      </w:r>
      <w:r>
        <w:rPr>
          <w:b/>
        </w:rPr>
        <w:t xml:space="preserve"> </w:t>
      </w:r>
      <w:r w:rsidRPr="003E599E">
        <w:rPr>
          <w:b/>
        </w:rPr>
        <w:t>&lt;</w:t>
      </w:r>
      <w:r>
        <w:rPr>
          <w:b/>
        </w:rPr>
        <w:t>/</w:t>
      </w:r>
      <w:r w:rsidRPr="003E599E">
        <w:rPr>
          <w:b/>
          <w:lang w:val="en-US"/>
        </w:rPr>
        <w:t>p</w:t>
      </w:r>
      <w:r w:rsidRPr="003E599E">
        <w:rPr>
          <w:b/>
        </w:rPr>
        <w:t>&gt;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Браузеры автоматически добавляют пустую строку перед параграфом и после него.</w:t>
      </w:r>
    </w:p>
    <w:p w:rsidR="003E599E" w:rsidRDefault="003E599E" w:rsidP="00D318C7">
      <w:pPr>
        <w:spacing w:line="240" w:lineRule="auto"/>
      </w:pPr>
      <w:r w:rsidRPr="003E599E">
        <w:rPr>
          <w:b/>
        </w:rPr>
        <w:t>Перенос строки &lt;</w:t>
      </w:r>
      <w:proofErr w:type="spellStart"/>
      <w:r w:rsidRPr="003E599E">
        <w:rPr>
          <w:b/>
        </w:rPr>
        <w:t>br</w:t>
      </w:r>
      <w:proofErr w:type="spellEnd"/>
      <w:r w:rsidRPr="003E599E">
        <w:rPr>
          <w:b/>
        </w:rPr>
        <w:t>/&gt;</w:t>
      </w:r>
      <w:r>
        <w:t xml:space="preserve"> добавляет в документ отдельную строку текста, когда нет надобности создавать новый параграф. Этот тег называют пустым элементом, там как он не требует закрывающегося тега.</w:t>
      </w:r>
    </w:p>
    <w:p w:rsidR="004D0753" w:rsidRDefault="004D0753" w:rsidP="00D318C7">
      <w:pPr>
        <w:spacing w:line="240" w:lineRule="auto"/>
        <w:rPr>
          <w:b/>
        </w:rPr>
      </w:pPr>
      <w:r>
        <w:rPr>
          <w:b/>
        </w:rPr>
        <w:t>8.1</w:t>
      </w:r>
      <w:r w:rsidRPr="004D0753">
        <w:rPr>
          <w:b/>
        </w:rPr>
        <w:t xml:space="preserve"> </w:t>
      </w:r>
      <w:r w:rsidRPr="00CA60D5">
        <w:rPr>
          <w:b/>
        </w:rPr>
        <w:t>УРОК</w:t>
      </w:r>
    </w:p>
    <w:p w:rsidR="00F67FC2" w:rsidRDefault="00F67FC2" w:rsidP="00D318C7">
      <w:pPr>
        <w:spacing w:line="240" w:lineRule="auto"/>
        <w:rPr>
          <w:b/>
        </w:rPr>
      </w:pPr>
      <w:r>
        <w:rPr>
          <w:b/>
        </w:rPr>
        <w:t>Элементы форматирования</w:t>
      </w:r>
    </w:p>
    <w:p w:rsidR="00F67FC2" w:rsidRDefault="00F67FC2" w:rsidP="00D318C7">
      <w:pPr>
        <w:spacing w:line="240" w:lineRule="auto"/>
      </w:pPr>
      <w:r>
        <w:t xml:space="preserve">В </w:t>
      </w:r>
      <w:r>
        <w:rPr>
          <w:lang w:val="en-US"/>
        </w:rPr>
        <w:t>HTML</w:t>
      </w:r>
      <w:r>
        <w:t xml:space="preserve"> используется ряд элементов для определения стиля текста. Элементы форматирования были созданы для отображения разных стилей текста</w:t>
      </w:r>
    </w:p>
    <w:p w:rsidR="00A53802" w:rsidRPr="00A53802" w:rsidRDefault="00A53802" w:rsidP="00D318C7">
      <w:pPr>
        <w:pStyle w:val="a4"/>
        <w:rPr>
          <w:color w:val="000000"/>
          <w:sz w:val="27"/>
          <w:szCs w:val="27"/>
        </w:rPr>
      </w:pPr>
      <w:r>
        <w:t xml:space="preserve">&lt;p&gt; </w:t>
      </w:r>
      <w:r>
        <w:rPr>
          <w:color w:val="000000"/>
          <w:sz w:val="27"/>
          <w:szCs w:val="27"/>
        </w:rPr>
        <w:t xml:space="preserve">Обычный текст </w:t>
      </w:r>
      <w:r>
        <w:t>&lt;/p&gt;</w:t>
      </w:r>
    </w:p>
    <w:p w:rsidR="00A53802" w:rsidRDefault="00A53802" w:rsidP="00D318C7">
      <w:pPr>
        <w:pStyle w:val="a4"/>
      </w:pPr>
      <w:r>
        <w:t>&lt;p&gt;&lt;b&gt;</w:t>
      </w:r>
      <w:r w:rsidRPr="00A53802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 xml:space="preserve">Текст жирным </w:t>
      </w:r>
      <w:proofErr w:type="gramStart"/>
      <w:r>
        <w:rPr>
          <w:b/>
          <w:bCs/>
          <w:color w:val="000000"/>
          <w:sz w:val="27"/>
          <w:szCs w:val="27"/>
        </w:rPr>
        <w:t xml:space="preserve">шрифтом </w:t>
      </w:r>
      <w:r>
        <w:t xml:space="preserve"> &lt;</w:t>
      </w:r>
      <w:proofErr w:type="gramEnd"/>
      <w:r>
        <w:t>/b&gt;&lt;/p&gt;</w:t>
      </w:r>
    </w:p>
    <w:p w:rsidR="005A73E1" w:rsidRPr="00A53802" w:rsidRDefault="005A73E1" w:rsidP="00D318C7">
      <w:pPr>
        <w:pStyle w:val="a4"/>
        <w:rPr>
          <w:color w:val="000000"/>
          <w:sz w:val="27"/>
          <w:szCs w:val="27"/>
        </w:rPr>
      </w:pPr>
      <w:r w:rsidRPr="00A53802">
        <w:t>&lt;</w:t>
      </w:r>
      <w:r w:rsidRPr="00A53802">
        <w:rPr>
          <w:lang w:val="en-US"/>
        </w:rPr>
        <w:t>p</w:t>
      </w:r>
      <w:r w:rsidRPr="00A53802">
        <w:t>&gt;&lt;</w:t>
      </w:r>
      <w:r w:rsidRPr="00A53802">
        <w:rPr>
          <w:lang w:val="en-US"/>
        </w:rPr>
        <w:t>strong</w:t>
      </w:r>
      <w:r w:rsidRPr="00A53802">
        <w:t xml:space="preserve">&gt; </w:t>
      </w:r>
      <w:r>
        <w:rPr>
          <w:rStyle w:val="a5"/>
          <w:color w:val="000000"/>
          <w:sz w:val="27"/>
          <w:szCs w:val="27"/>
        </w:rPr>
        <w:t>Важный</w:t>
      </w:r>
      <w:r w:rsidRPr="00A53802">
        <w:rPr>
          <w:rStyle w:val="a5"/>
          <w:color w:val="000000"/>
          <w:sz w:val="27"/>
          <w:szCs w:val="27"/>
        </w:rPr>
        <w:t xml:space="preserve"> </w:t>
      </w:r>
      <w:proofErr w:type="gramStart"/>
      <w:r>
        <w:rPr>
          <w:rStyle w:val="a5"/>
          <w:color w:val="000000"/>
          <w:sz w:val="27"/>
          <w:szCs w:val="27"/>
        </w:rPr>
        <w:t>текст</w:t>
      </w:r>
      <w:r w:rsidRPr="00A53802">
        <w:rPr>
          <w:rStyle w:val="a5"/>
          <w:color w:val="000000"/>
          <w:sz w:val="27"/>
          <w:szCs w:val="27"/>
        </w:rPr>
        <w:t xml:space="preserve">  </w:t>
      </w:r>
      <w:r w:rsidRPr="00A53802">
        <w:t>&lt;</w:t>
      </w:r>
      <w:proofErr w:type="gramEnd"/>
      <w:r w:rsidRPr="00A53802">
        <w:t>/</w:t>
      </w:r>
      <w:r w:rsidRPr="00A53802">
        <w:rPr>
          <w:lang w:val="en-US"/>
        </w:rPr>
        <w:t>strong</w:t>
      </w:r>
      <w:r w:rsidRPr="00A53802">
        <w:t>&gt;&lt;/</w:t>
      </w:r>
      <w:r w:rsidRPr="00A53802">
        <w:rPr>
          <w:lang w:val="en-US"/>
        </w:rPr>
        <w:t>p</w:t>
      </w:r>
      <w:r w:rsidRPr="00A53802">
        <w:t>&gt;</w:t>
      </w:r>
      <w:r>
        <w:t xml:space="preserve"> это фразовый тег, он обрамляет важный текст</w:t>
      </w:r>
    </w:p>
    <w:p w:rsidR="00A53802" w:rsidRPr="00A53802" w:rsidRDefault="00A53802" w:rsidP="00D318C7">
      <w:pPr>
        <w:pStyle w:val="a4"/>
        <w:rPr>
          <w:color w:val="000000"/>
          <w:sz w:val="27"/>
          <w:szCs w:val="27"/>
        </w:rPr>
      </w:pPr>
      <w:r>
        <w:t>&lt;p&gt;&lt;</w:t>
      </w:r>
      <w:proofErr w:type="spellStart"/>
      <w:r>
        <w:t>big</w:t>
      </w:r>
      <w:proofErr w:type="spellEnd"/>
      <w:r>
        <w:t xml:space="preserve">&gt; </w:t>
      </w:r>
      <w:r>
        <w:rPr>
          <w:color w:val="000000"/>
          <w:sz w:val="36"/>
          <w:szCs w:val="36"/>
        </w:rPr>
        <w:t xml:space="preserve">Текст крупным шрифтом </w:t>
      </w:r>
      <w:r>
        <w:t>&lt;/</w:t>
      </w:r>
      <w:proofErr w:type="spellStart"/>
      <w:proofErr w:type="gramStart"/>
      <w:r>
        <w:t>big</w:t>
      </w:r>
      <w:proofErr w:type="spellEnd"/>
      <w:r>
        <w:t>&gt;&lt;</w:t>
      </w:r>
      <w:proofErr w:type="gramEnd"/>
      <w:r>
        <w:t>/p&gt;</w:t>
      </w:r>
    </w:p>
    <w:p w:rsidR="005A73E1" w:rsidRDefault="00A53802" w:rsidP="00D318C7">
      <w:pPr>
        <w:pStyle w:val="a4"/>
      </w:pPr>
      <w:r>
        <w:t xml:space="preserve">&lt;p&gt;&lt;i&gt; </w:t>
      </w:r>
      <w:r>
        <w:rPr>
          <w:i/>
          <w:iCs/>
          <w:color w:val="000000"/>
          <w:sz w:val="27"/>
          <w:szCs w:val="27"/>
        </w:rPr>
        <w:t xml:space="preserve">Текст </w:t>
      </w:r>
      <w:proofErr w:type="gramStart"/>
      <w:r>
        <w:rPr>
          <w:i/>
          <w:iCs/>
          <w:color w:val="000000"/>
          <w:sz w:val="27"/>
          <w:szCs w:val="27"/>
        </w:rPr>
        <w:t xml:space="preserve">курсивом  </w:t>
      </w:r>
      <w:r>
        <w:t>&lt;</w:t>
      </w:r>
      <w:proofErr w:type="gramEnd"/>
      <w:r>
        <w:t>/i&gt;&lt;/p&gt;</w:t>
      </w:r>
    </w:p>
    <w:p w:rsidR="005A73E1" w:rsidRPr="005A73E1" w:rsidRDefault="005A73E1" w:rsidP="00D318C7">
      <w:pPr>
        <w:pStyle w:val="a4"/>
      </w:pPr>
      <w:r w:rsidRPr="005A73E1">
        <w:t>&lt;p&gt;&lt;</w:t>
      </w:r>
      <w:proofErr w:type="spellStart"/>
      <w:r w:rsidRPr="005A73E1">
        <w:t>em</w:t>
      </w:r>
      <w:proofErr w:type="spellEnd"/>
      <w:r w:rsidRPr="005A73E1">
        <w:t xml:space="preserve">&gt; </w:t>
      </w:r>
      <w:r>
        <w:rPr>
          <w:rStyle w:val="a6"/>
          <w:color w:val="000000"/>
          <w:sz w:val="27"/>
          <w:szCs w:val="27"/>
        </w:rPr>
        <w:t xml:space="preserve">Курсив (Важный!) </w:t>
      </w:r>
      <w:r w:rsidRPr="005A73E1">
        <w:t>&lt;/</w:t>
      </w:r>
      <w:proofErr w:type="spellStart"/>
      <w:proofErr w:type="gramStart"/>
      <w:r w:rsidRPr="005A73E1">
        <w:t>em</w:t>
      </w:r>
      <w:proofErr w:type="spellEnd"/>
      <w:r w:rsidRPr="005A73E1">
        <w:t>&gt;&lt;</w:t>
      </w:r>
      <w:proofErr w:type="gramEnd"/>
      <w:r w:rsidRPr="005A73E1">
        <w:t>/p&gt;</w:t>
      </w:r>
    </w:p>
    <w:p w:rsidR="00A53802" w:rsidRPr="00A53802" w:rsidRDefault="00A53802" w:rsidP="00D318C7">
      <w:pPr>
        <w:pStyle w:val="a4"/>
        <w:rPr>
          <w:color w:val="000000"/>
          <w:sz w:val="27"/>
          <w:szCs w:val="27"/>
        </w:rPr>
      </w:pPr>
      <w:r>
        <w:t>&lt;p&gt;&lt;</w:t>
      </w:r>
      <w:proofErr w:type="spellStart"/>
      <w:r>
        <w:t>small</w:t>
      </w:r>
      <w:proofErr w:type="spellEnd"/>
      <w:r>
        <w:t xml:space="preserve">&gt; </w:t>
      </w:r>
      <w:r>
        <w:rPr>
          <w:color w:val="000000"/>
        </w:rPr>
        <w:t xml:space="preserve">Текст маленьким шрифтом </w:t>
      </w:r>
      <w:r>
        <w:t>&lt;/</w:t>
      </w:r>
      <w:proofErr w:type="spellStart"/>
      <w:proofErr w:type="gramStart"/>
      <w:r>
        <w:t>small</w:t>
      </w:r>
      <w:proofErr w:type="spellEnd"/>
      <w:r>
        <w:t>&gt;&lt;</w:t>
      </w:r>
      <w:proofErr w:type="gramEnd"/>
      <w:r>
        <w:t>/p&gt;</w:t>
      </w:r>
    </w:p>
    <w:p w:rsidR="00A53802" w:rsidRPr="00A53802" w:rsidRDefault="00A53802" w:rsidP="00D318C7">
      <w:pPr>
        <w:pStyle w:val="a4"/>
        <w:rPr>
          <w:color w:val="000000"/>
          <w:sz w:val="27"/>
          <w:szCs w:val="27"/>
        </w:rPr>
      </w:pPr>
      <w:r>
        <w:t>&lt;p&gt;&lt;</w:t>
      </w:r>
      <w:proofErr w:type="spellStart"/>
      <w:r>
        <w:t>sub</w:t>
      </w:r>
      <w:proofErr w:type="spellEnd"/>
      <w:r>
        <w:t xml:space="preserve">&gt; </w:t>
      </w:r>
      <w:r>
        <w:rPr>
          <w:color w:val="000000"/>
          <w:sz w:val="27"/>
          <w:szCs w:val="27"/>
          <w:vertAlign w:val="subscript"/>
        </w:rPr>
        <w:t xml:space="preserve">Подстрочный </w:t>
      </w:r>
      <w:proofErr w:type="gramStart"/>
      <w:r>
        <w:rPr>
          <w:color w:val="000000"/>
          <w:sz w:val="27"/>
          <w:szCs w:val="27"/>
          <w:vertAlign w:val="subscript"/>
        </w:rPr>
        <w:t xml:space="preserve">текст  </w:t>
      </w:r>
      <w:r>
        <w:t>&lt;</w:t>
      </w:r>
      <w:proofErr w:type="gramEnd"/>
      <w:r>
        <w:t>/</w:t>
      </w:r>
      <w:proofErr w:type="spellStart"/>
      <w:r>
        <w:t>sub</w:t>
      </w:r>
      <w:proofErr w:type="spellEnd"/>
      <w:r>
        <w:t>&gt;&lt;/p&gt;</w:t>
      </w:r>
    </w:p>
    <w:p w:rsidR="00A53802" w:rsidRPr="00A53802" w:rsidRDefault="00A53802" w:rsidP="00D318C7">
      <w:pPr>
        <w:pStyle w:val="a4"/>
        <w:rPr>
          <w:color w:val="000000"/>
          <w:sz w:val="27"/>
          <w:szCs w:val="27"/>
        </w:rPr>
      </w:pPr>
      <w:r>
        <w:t>&lt;p&gt;&lt;</w:t>
      </w:r>
      <w:proofErr w:type="spellStart"/>
      <w:r>
        <w:t>sup</w:t>
      </w:r>
      <w:proofErr w:type="spellEnd"/>
      <w:r>
        <w:t xml:space="preserve">&gt; </w:t>
      </w:r>
      <w:r>
        <w:rPr>
          <w:color w:val="000000"/>
          <w:sz w:val="27"/>
          <w:szCs w:val="27"/>
          <w:vertAlign w:val="superscript"/>
        </w:rPr>
        <w:t xml:space="preserve">Надстрочный </w:t>
      </w:r>
      <w:proofErr w:type="gramStart"/>
      <w:r>
        <w:rPr>
          <w:color w:val="000000"/>
          <w:sz w:val="27"/>
          <w:szCs w:val="27"/>
          <w:vertAlign w:val="superscript"/>
        </w:rPr>
        <w:t xml:space="preserve">текст </w:t>
      </w:r>
      <w:r>
        <w:t xml:space="preserve"> &lt;</w:t>
      </w:r>
      <w:proofErr w:type="gramEnd"/>
      <w:r>
        <w:t>/</w:t>
      </w:r>
      <w:proofErr w:type="spellStart"/>
      <w:r>
        <w:t>sup</w:t>
      </w:r>
      <w:proofErr w:type="spellEnd"/>
      <w:r>
        <w:t>&gt;&lt;/p&gt;</w:t>
      </w:r>
    </w:p>
    <w:p w:rsidR="00A53802" w:rsidRPr="00A53802" w:rsidRDefault="00A53802" w:rsidP="00D318C7">
      <w:pPr>
        <w:pStyle w:val="a4"/>
        <w:rPr>
          <w:color w:val="000000"/>
          <w:sz w:val="27"/>
          <w:szCs w:val="27"/>
        </w:rPr>
      </w:pPr>
      <w:r>
        <w:lastRenderedPageBreak/>
        <w:t>&lt;p&gt;&lt;</w:t>
      </w:r>
      <w:proofErr w:type="spellStart"/>
      <w:r>
        <w:t>ins</w:t>
      </w:r>
      <w:proofErr w:type="spellEnd"/>
      <w:r>
        <w:t xml:space="preserve">&gt; </w:t>
      </w:r>
      <w:r>
        <w:rPr>
          <w:color w:val="000000"/>
          <w:sz w:val="27"/>
          <w:szCs w:val="27"/>
          <w:u w:val="single"/>
        </w:rPr>
        <w:t xml:space="preserve">Вставленный </w:t>
      </w:r>
      <w:proofErr w:type="gramStart"/>
      <w:r>
        <w:rPr>
          <w:color w:val="000000"/>
          <w:sz w:val="27"/>
          <w:szCs w:val="27"/>
          <w:u w:val="single"/>
        </w:rPr>
        <w:t xml:space="preserve">текст  </w:t>
      </w:r>
      <w:r>
        <w:t>&lt;</w:t>
      </w:r>
      <w:proofErr w:type="gramEnd"/>
      <w:r>
        <w:t>/</w:t>
      </w:r>
      <w:proofErr w:type="spellStart"/>
      <w:r>
        <w:t>ins</w:t>
      </w:r>
      <w:proofErr w:type="spellEnd"/>
      <w:r>
        <w:t>&gt;&lt;/p&gt;</w:t>
      </w:r>
    </w:p>
    <w:p w:rsidR="005A73E1" w:rsidRDefault="00A53802" w:rsidP="00D318C7">
      <w:pPr>
        <w:spacing w:line="240" w:lineRule="auto"/>
      </w:pPr>
      <w:r>
        <w:t>&lt;p&gt;&lt;</w:t>
      </w:r>
      <w:proofErr w:type="spellStart"/>
      <w:r>
        <w:t>del</w:t>
      </w:r>
      <w:proofErr w:type="spellEnd"/>
      <w:r>
        <w:t xml:space="preserve">&gt; </w:t>
      </w:r>
      <w:r>
        <w:rPr>
          <w:strike/>
          <w:color w:val="000000"/>
          <w:sz w:val="27"/>
          <w:szCs w:val="27"/>
        </w:rPr>
        <w:t xml:space="preserve">Удаленный </w:t>
      </w:r>
      <w:proofErr w:type="gramStart"/>
      <w:r>
        <w:rPr>
          <w:strike/>
          <w:color w:val="000000"/>
          <w:sz w:val="27"/>
          <w:szCs w:val="27"/>
        </w:rPr>
        <w:t>текст</w:t>
      </w:r>
      <w:r>
        <w:t xml:space="preserve">  &lt;</w:t>
      </w:r>
      <w:proofErr w:type="gramEnd"/>
      <w:r>
        <w:t>/</w:t>
      </w:r>
      <w:proofErr w:type="spellStart"/>
      <w:r>
        <w:t>del</w:t>
      </w:r>
      <w:proofErr w:type="spellEnd"/>
      <w:r>
        <w:t>&gt;&lt;/p&gt;</w:t>
      </w:r>
    </w:p>
    <w:p w:rsidR="00A53802" w:rsidRPr="005A73E1" w:rsidRDefault="00A53802" w:rsidP="005A73E1">
      <w:pPr>
        <w:spacing w:line="240" w:lineRule="auto"/>
      </w:pPr>
      <w:del w:id="0" w:author="Unknown">
        <w:r>
          <w:rPr>
            <w:color w:val="000000"/>
            <w:sz w:val="27"/>
            <w:szCs w:val="27"/>
          </w:rPr>
          <w:delText>Удален</w:delText>
        </w:r>
      </w:del>
      <w:r w:rsidRPr="000D77D7">
        <w:rPr>
          <w:b/>
        </w:rPr>
        <w:t>&lt;b&gt;</w:t>
      </w:r>
      <w:r w:rsidRPr="000D77D7">
        <w:t xml:space="preserve"> Текст жирный </w:t>
      </w:r>
      <w:r w:rsidRPr="000D77D7">
        <w:rPr>
          <w:b/>
        </w:rPr>
        <w:t>&lt;/b&gt;</w:t>
      </w:r>
    </w:p>
    <w:p w:rsidR="00A53802" w:rsidRPr="00FD05F3" w:rsidRDefault="00A53802" w:rsidP="00A53802">
      <w:pPr>
        <w:spacing w:line="240" w:lineRule="auto"/>
      </w:pPr>
      <w:r w:rsidRPr="00FD05F3">
        <w:rPr>
          <w:b/>
        </w:rPr>
        <w:t>&lt;</w:t>
      </w:r>
      <w:r>
        <w:rPr>
          <w:b/>
          <w:lang w:val="en-US"/>
        </w:rPr>
        <w:t>strong</w:t>
      </w:r>
      <w:r w:rsidRPr="00FD05F3">
        <w:rPr>
          <w:b/>
        </w:rPr>
        <w:t xml:space="preserve">&gt; </w:t>
      </w:r>
      <w:r>
        <w:t xml:space="preserve">жирный и важный текст </w:t>
      </w:r>
      <w:r w:rsidRPr="00FD05F3">
        <w:rPr>
          <w:b/>
        </w:rPr>
        <w:t>&lt;</w:t>
      </w:r>
      <w:r>
        <w:rPr>
          <w:b/>
        </w:rPr>
        <w:t>/</w:t>
      </w:r>
      <w:r>
        <w:rPr>
          <w:b/>
          <w:lang w:val="en-US"/>
        </w:rPr>
        <w:t>strong</w:t>
      </w:r>
      <w:r w:rsidRPr="00FD05F3">
        <w:rPr>
          <w:b/>
        </w:rPr>
        <w:t>&gt;</w:t>
      </w:r>
    </w:p>
    <w:p w:rsidR="00A53802" w:rsidRDefault="00A53802" w:rsidP="00A53802">
      <w:pPr>
        <w:spacing w:line="240" w:lineRule="auto"/>
        <w:rPr>
          <w:b/>
        </w:rPr>
      </w:pPr>
      <w:r w:rsidRPr="001F5E7C">
        <w:rPr>
          <w:b/>
        </w:rPr>
        <w:t>&lt;</w:t>
      </w:r>
      <w:proofErr w:type="spellStart"/>
      <w:r w:rsidRPr="00440BD3">
        <w:rPr>
          <w:b/>
          <w:lang w:val="en-US"/>
        </w:rPr>
        <w:t>i</w:t>
      </w:r>
      <w:proofErr w:type="spellEnd"/>
      <w:r w:rsidRPr="001F5E7C">
        <w:rPr>
          <w:b/>
        </w:rPr>
        <w:t>&gt;</w:t>
      </w:r>
      <w:r>
        <w:rPr>
          <w:b/>
        </w:rPr>
        <w:t xml:space="preserve"> </w:t>
      </w:r>
      <w:r>
        <w:t xml:space="preserve">просто </w:t>
      </w:r>
      <w:proofErr w:type="gramStart"/>
      <w:r>
        <w:t xml:space="preserve">курсив </w:t>
      </w:r>
      <w:r w:rsidRPr="001F5E7C">
        <w:rPr>
          <w:b/>
        </w:rPr>
        <w:t xml:space="preserve"> &lt;</w:t>
      </w:r>
      <w:proofErr w:type="gramEnd"/>
      <w:r w:rsidRPr="001F5E7C">
        <w:rPr>
          <w:b/>
        </w:rPr>
        <w:t>/</w:t>
      </w:r>
      <w:proofErr w:type="spellStart"/>
      <w:r w:rsidRPr="00440BD3">
        <w:rPr>
          <w:b/>
          <w:lang w:val="en-US"/>
        </w:rPr>
        <w:t>i</w:t>
      </w:r>
      <w:proofErr w:type="spellEnd"/>
      <w:r w:rsidRPr="001F5E7C">
        <w:rPr>
          <w:b/>
        </w:rPr>
        <w:t xml:space="preserve">&gt; </w:t>
      </w:r>
    </w:p>
    <w:p w:rsidR="005A73E1" w:rsidRDefault="005A73E1" w:rsidP="005A73E1">
      <w:pPr>
        <w:spacing w:line="240" w:lineRule="auto"/>
        <w:rPr>
          <w:b/>
        </w:rPr>
      </w:pPr>
      <w:r w:rsidRPr="000D77D7">
        <w:rPr>
          <w:b/>
        </w:rPr>
        <w:t>&lt;</w:t>
      </w:r>
      <w:proofErr w:type="spellStart"/>
      <w:proofErr w:type="gramStart"/>
      <w:r w:rsidRPr="000D77D7">
        <w:rPr>
          <w:b/>
        </w:rPr>
        <w:t>em</w:t>
      </w:r>
      <w:proofErr w:type="spellEnd"/>
      <w:r w:rsidRPr="000D77D7">
        <w:rPr>
          <w:b/>
        </w:rPr>
        <w:t>&gt;</w:t>
      </w:r>
      <w:r>
        <w:t xml:space="preserve">  курсив</w:t>
      </w:r>
      <w:proofErr w:type="gramEnd"/>
      <w:r>
        <w:t xml:space="preserve">  ( важность!) </w:t>
      </w:r>
      <w:r w:rsidRPr="000D77D7">
        <w:rPr>
          <w:b/>
        </w:rPr>
        <w:t>&lt;/</w:t>
      </w:r>
      <w:proofErr w:type="spellStart"/>
      <w:r w:rsidRPr="000D77D7">
        <w:rPr>
          <w:b/>
        </w:rPr>
        <w:t>em</w:t>
      </w:r>
      <w:proofErr w:type="spellEnd"/>
      <w:r w:rsidRPr="000D77D7">
        <w:rPr>
          <w:b/>
        </w:rPr>
        <w:t>&gt;</w:t>
      </w:r>
      <w:r>
        <w:rPr>
          <w:b/>
        </w:rPr>
        <w:t xml:space="preserve">  </w:t>
      </w:r>
    </w:p>
    <w:p w:rsidR="00D318C7" w:rsidRPr="00D318C7" w:rsidRDefault="00D318C7" w:rsidP="00D318C7">
      <w:pPr>
        <w:spacing w:line="240" w:lineRule="auto"/>
      </w:pPr>
      <w:r>
        <w:rPr>
          <w:b/>
        </w:rPr>
        <w:t xml:space="preserve">9.1 </w:t>
      </w:r>
      <w:r w:rsidRPr="00CA60D5">
        <w:rPr>
          <w:b/>
        </w:rPr>
        <w:t>УРОК</w:t>
      </w:r>
      <w:r>
        <w:rPr>
          <w:b/>
        </w:rPr>
        <w:t xml:space="preserve"> </w:t>
      </w:r>
      <w:r>
        <w:t>(занимались с блогом)</w:t>
      </w:r>
    </w:p>
    <w:p w:rsidR="004D0753" w:rsidRDefault="004D0753" w:rsidP="004E69AD">
      <w:pPr>
        <w:spacing w:line="240" w:lineRule="auto"/>
        <w:rPr>
          <w:b/>
        </w:rPr>
      </w:pPr>
      <w:r>
        <w:rPr>
          <w:b/>
        </w:rPr>
        <w:t>10.1</w:t>
      </w:r>
      <w:r w:rsidRPr="004D0753">
        <w:rPr>
          <w:b/>
        </w:rPr>
        <w:t xml:space="preserve"> </w:t>
      </w:r>
      <w:r w:rsidRPr="00CA60D5">
        <w:rPr>
          <w:b/>
        </w:rPr>
        <w:t>УРОК</w:t>
      </w:r>
      <w:r w:rsidR="00F67FC2">
        <w:rPr>
          <w:b/>
        </w:rPr>
        <w:t xml:space="preserve"> (29.09.2021)</w:t>
      </w:r>
    </w:p>
    <w:p w:rsidR="00D318C7" w:rsidRDefault="00D318C7" w:rsidP="004E69AD">
      <w:pPr>
        <w:spacing w:line="240" w:lineRule="auto"/>
        <w:rPr>
          <w:b/>
        </w:rPr>
      </w:pPr>
      <w:r w:rsidRPr="00F743DF">
        <w:rPr>
          <w:b/>
          <w:lang w:val="en-US"/>
        </w:rPr>
        <w:t>HTML</w:t>
      </w:r>
      <w:r>
        <w:rPr>
          <w:b/>
        </w:rPr>
        <w:t xml:space="preserve"> – элементы</w:t>
      </w:r>
    </w:p>
    <w:p w:rsidR="00D318C7" w:rsidRPr="009C15BB" w:rsidRDefault="00D318C7" w:rsidP="00D318C7">
      <w:pPr>
        <w:spacing w:line="240" w:lineRule="auto"/>
      </w:pPr>
      <w:r w:rsidRPr="00D318C7">
        <w:rPr>
          <w:lang w:val="en-US"/>
        </w:rPr>
        <w:t>HTML</w:t>
      </w:r>
      <w:r w:rsidRPr="00D318C7">
        <w:t xml:space="preserve"> – элементы</w:t>
      </w:r>
      <w:r>
        <w:t xml:space="preserve"> – это строительные блоки любого </w:t>
      </w:r>
      <w:r>
        <w:rPr>
          <w:lang w:val="en-US"/>
        </w:rPr>
        <w:t>HTML</w:t>
      </w:r>
      <w:r>
        <w:t xml:space="preserve"> – документа. </w:t>
      </w:r>
      <w:r w:rsidRPr="00D318C7">
        <w:rPr>
          <w:lang w:val="en-US"/>
        </w:rPr>
        <w:t>HTML</w:t>
      </w:r>
      <w:r w:rsidRPr="00D318C7">
        <w:t xml:space="preserve"> –</w:t>
      </w:r>
      <w:r>
        <w:t xml:space="preserve"> элемент состоит из открывающего и закрывающего тегов, которые обрамляют его содержимое. </w:t>
      </w:r>
      <w:r>
        <w:rPr>
          <w:lang w:val="en-US"/>
        </w:rPr>
        <w:t>HTML</w:t>
      </w:r>
      <w:r>
        <w:t xml:space="preserve"> – документ может состоять из вложенных друг в друга </w:t>
      </w:r>
      <w:r w:rsidRPr="00D318C7">
        <w:rPr>
          <w:lang w:val="en-US"/>
        </w:rPr>
        <w:t>HTML</w:t>
      </w:r>
      <w:r w:rsidRPr="00D318C7">
        <w:t xml:space="preserve"> –</w:t>
      </w:r>
      <w:r>
        <w:t xml:space="preserve"> элементов. Некоторые элементы очень короткие. </w:t>
      </w:r>
      <w:r w:rsidR="009C15BB">
        <w:t xml:space="preserve">Тег </w:t>
      </w:r>
      <w:r w:rsidR="009C15BB" w:rsidRPr="009C15BB">
        <w:t>&lt;</w:t>
      </w:r>
      <w:proofErr w:type="spellStart"/>
      <w:r w:rsidR="009C15BB">
        <w:rPr>
          <w:lang w:val="en-US"/>
        </w:rPr>
        <w:t>br</w:t>
      </w:r>
      <w:proofErr w:type="spellEnd"/>
      <w:r w:rsidR="009C15BB" w:rsidRPr="009C15BB">
        <w:t xml:space="preserve">/&gt; </w:t>
      </w:r>
      <w:r w:rsidR="009C15BB">
        <w:t xml:space="preserve">можно считать единым </w:t>
      </w:r>
      <w:proofErr w:type="spellStart"/>
      <w:r w:rsidR="009C15BB">
        <w:t>елементом</w:t>
      </w:r>
      <w:proofErr w:type="spellEnd"/>
      <w:r w:rsidR="009C15BB">
        <w:t xml:space="preserve">, он не требует закрытия. В </w:t>
      </w:r>
      <w:r w:rsidR="009C15BB" w:rsidRPr="00D318C7">
        <w:rPr>
          <w:lang w:val="en-US"/>
        </w:rPr>
        <w:t>HTML</w:t>
      </w:r>
      <w:r w:rsidR="009C15BB">
        <w:t xml:space="preserve"> сценарии пишутся с помощью элементов внутри элементов.</w:t>
      </w:r>
    </w:p>
    <w:p w:rsidR="004D0753" w:rsidRDefault="004D0753" w:rsidP="004E69AD">
      <w:pPr>
        <w:spacing w:line="240" w:lineRule="auto"/>
        <w:rPr>
          <w:b/>
        </w:rPr>
      </w:pPr>
      <w:r>
        <w:rPr>
          <w:b/>
        </w:rPr>
        <w:t>11.1</w:t>
      </w:r>
      <w:r w:rsidRPr="004D0753">
        <w:rPr>
          <w:b/>
        </w:rPr>
        <w:t xml:space="preserve"> </w:t>
      </w:r>
      <w:r w:rsidRPr="00CA60D5">
        <w:rPr>
          <w:b/>
        </w:rPr>
        <w:t>УРОК</w:t>
      </w:r>
    </w:p>
    <w:p w:rsidR="009C15BB" w:rsidRDefault="009C15BB" w:rsidP="004E69AD">
      <w:pPr>
        <w:spacing w:line="240" w:lineRule="auto"/>
        <w:rPr>
          <w:b/>
        </w:rPr>
      </w:pPr>
      <w:r w:rsidRPr="00F743DF">
        <w:rPr>
          <w:b/>
          <w:lang w:val="en-US"/>
        </w:rPr>
        <w:t>HTML</w:t>
      </w:r>
      <w:r>
        <w:rPr>
          <w:b/>
        </w:rPr>
        <w:t xml:space="preserve"> – атрибуты</w:t>
      </w:r>
    </w:p>
    <w:p w:rsidR="009C15BB" w:rsidRDefault="009C15BB" w:rsidP="004E69AD">
      <w:pPr>
        <w:spacing w:line="240" w:lineRule="auto"/>
      </w:pPr>
      <w:r>
        <w:t>Атрибуты содержат дополнительную информацию об элементе или теге, а также изменяют их. Большинство элементов имеют значения; значение изменяет атрибут. Атрибуты всегда пишутся в открывающемся теге.</w:t>
      </w:r>
    </w:p>
    <w:p w:rsidR="009C15BB" w:rsidRDefault="0030122A" w:rsidP="004E69AD">
      <w:pPr>
        <w:spacing w:line="240" w:lineRule="auto"/>
        <w:rPr>
          <w:b/>
        </w:rPr>
      </w:pPr>
      <w:r w:rsidRPr="0030122A">
        <w:rPr>
          <w:b/>
        </w:rPr>
        <w:t>Единицы измерений в атрибутах</w:t>
      </w:r>
    </w:p>
    <w:p w:rsidR="0030122A" w:rsidRDefault="0030122A" w:rsidP="004E69AD">
      <w:pPr>
        <w:spacing w:line="240" w:lineRule="auto"/>
      </w:pPr>
      <w:r>
        <w:t>Ширина элемента может быть определена с помощью пикселей или процентов. (</w:t>
      </w:r>
      <w:proofErr w:type="spellStart"/>
      <w:r>
        <w:t>рх</w:t>
      </w:r>
      <w:proofErr w:type="spellEnd"/>
      <w:r>
        <w:t xml:space="preserve"> или %)</w:t>
      </w:r>
    </w:p>
    <w:p w:rsidR="0030122A" w:rsidRPr="00D905DF" w:rsidRDefault="00DC7B11" w:rsidP="004E69AD">
      <w:pPr>
        <w:spacing w:line="240" w:lineRule="auto"/>
      </w:pPr>
      <w:r w:rsidRPr="00D905DF">
        <w:rPr>
          <w:b/>
        </w:rPr>
        <w:t>Атрибут выравнивания</w:t>
      </w:r>
      <w:r>
        <w:t xml:space="preserve"> указывает на то, как текст будет выровнен в документе. </w:t>
      </w:r>
      <w:r w:rsidR="00D905DF">
        <w:t xml:space="preserve">Если в одном теге </w:t>
      </w:r>
      <w:proofErr w:type="spellStart"/>
      <w:r w:rsidR="00D905DF">
        <w:t>протеворечивые</w:t>
      </w:r>
      <w:proofErr w:type="spellEnd"/>
      <w:r w:rsidR="00D905DF">
        <w:t xml:space="preserve"> атрибуты, то работать будет тот, кто первый прописан.</w:t>
      </w:r>
    </w:p>
    <w:p w:rsidR="004D0753" w:rsidRDefault="004D0753" w:rsidP="004E69AD">
      <w:pPr>
        <w:spacing w:line="240" w:lineRule="auto"/>
        <w:rPr>
          <w:b/>
        </w:rPr>
      </w:pPr>
      <w:r>
        <w:rPr>
          <w:b/>
        </w:rPr>
        <w:t xml:space="preserve">12.1 </w:t>
      </w:r>
      <w:r w:rsidRPr="00CA60D5">
        <w:rPr>
          <w:b/>
        </w:rPr>
        <w:t>УРОК</w:t>
      </w:r>
      <w:r w:rsidR="00D905DF">
        <w:rPr>
          <w:b/>
        </w:rPr>
        <w:t xml:space="preserve"> </w:t>
      </w:r>
    </w:p>
    <w:p w:rsidR="004D7A6B" w:rsidRDefault="00D905DF" w:rsidP="004E69AD">
      <w:pPr>
        <w:spacing w:line="240" w:lineRule="auto"/>
      </w:pPr>
      <w:r>
        <w:rPr>
          <w:b/>
        </w:rPr>
        <w:t xml:space="preserve">Тег </w:t>
      </w:r>
      <w:r w:rsidRPr="00D905DF">
        <w:rPr>
          <w:b/>
        </w:rPr>
        <w:t>&lt;</w:t>
      </w:r>
      <w:proofErr w:type="spellStart"/>
      <w:r>
        <w:rPr>
          <w:b/>
          <w:lang w:val="en-US"/>
        </w:rPr>
        <w:t>img</w:t>
      </w:r>
      <w:proofErr w:type="spellEnd"/>
      <w:r w:rsidRPr="00D905DF">
        <w:rPr>
          <w:b/>
        </w:rPr>
        <w:t xml:space="preserve">&gt; </w:t>
      </w:r>
      <w:r>
        <w:t>используют для вставки изображения. Он содержит только атрибуты и не требует закрывающегося тега.</w:t>
      </w:r>
      <w:r w:rsidR="004D7A6B">
        <w:t xml:space="preserve"> Ссылка на изображение (веб-адрес) добавляется с помощью атрибута </w:t>
      </w:r>
      <w:proofErr w:type="spellStart"/>
      <w:r w:rsidR="004D7A6B" w:rsidRPr="004D7A6B">
        <w:rPr>
          <w:b/>
          <w:lang w:val="en-US"/>
        </w:rPr>
        <w:t>src</w:t>
      </w:r>
      <w:proofErr w:type="spellEnd"/>
      <w:r w:rsidR="004D7A6B" w:rsidRPr="004D7A6B">
        <w:rPr>
          <w:b/>
        </w:rPr>
        <w:t>.</w:t>
      </w:r>
      <w:r w:rsidR="004D7A6B" w:rsidRPr="004D7A6B">
        <w:t xml:space="preserve"> </w:t>
      </w:r>
      <w:r w:rsidR="004D7A6B">
        <w:t xml:space="preserve">Атрибут </w:t>
      </w:r>
      <w:r w:rsidR="004D7A6B" w:rsidRPr="004D7A6B">
        <w:rPr>
          <w:b/>
          <w:lang w:val="en-US"/>
        </w:rPr>
        <w:t>alt</w:t>
      </w:r>
      <w:r w:rsidR="004D7A6B" w:rsidRPr="002850B5">
        <w:rPr>
          <w:b/>
        </w:rPr>
        <w:t xml:space="preserve"> </w:t>
      </w:r>
      <w:r w:rsidR="004D7A6B">
        <w:t>устанавливает текст для изображений.</w:t>
      </w:r>
    </w:p>
    <w:p w:rsidR="004D7A6B" w:rsidRDefault="004D7A6B" w:rsidP="004E69AD">
      <w:pPr>
        <w:spacing w:line="240" w:lineRule="auto"/>
      </w:pPr>
      <w:r w:rsidRPr="004D7A6B">
        <w:rPr>
          <w:b/>
        </w:rPr>
        <w:t xml:space="preserve">Местоположение </w:t>
      </w:r>
      <w:r>
        <w:t xml:space="preserve">изображения указывается между кавычками атрибута </w:t>
      </w:r>
      <w:proofErr w:type="spellStart"/>
      <w:r w:rsidRPr="005A4D9F">
        <w:rPr>
          <w:b/>
          <w:lang w:val="en-US"/>
        </w:rPr>
        <w:t>src</w:t>
      </w:r>
      <w:proofErr w:type="spellEnd"/>
      <w:r w:rsidRPr="005A4D9F">
        <w:rPr>
          <w:b/>
        </w:rPr>
        <w:t>.</w:t>
      </w:r>
      <w:r w:rsidRPr="004D7A6B">
        <w:t xml:space="preserve"> </w:t>
      </w:r>
    </w:p>
    <w:p w:rsidR="004D7A6B" w:rsidRPr="002850B5" w:rsidRDefault="004D7A6B" w:rsidP="004E69AD">
      <w:pPr>
        <w:spacing w:line="240" w:lineRule="auto"/>
        <w:rPr>
          <w:b/>
        </w:rPr>
      </w:pPr>
      <w:r w:rsidRPr="005A4D9F">
        <w:rPr>
          <w:b/>
        </w:rPr>
        <w:t>Изменения размера изображения</w:t>
      </w:r>
      <w:r>
        <w:t xml:space="preserve"> используют атрибуты </w:t>
      </w:r>
      <w:r w:rsidRPr="005A4D9F">
        <w:rPr>
          <w:b/>
          <w:lang w:val="en-US"/>
        </w:rPr>
        <w:t>width</w:t>
      </w:r>
      <w:r w:rsidRPr="004D7A6B">
        <w:t xml:space="preserve"> </w:t>
      </w:r>
      <w:r>
        <w:t xml:space="preserve">и </w:t>
      </w:r>
      <w:r w:rsidRPr="005A4D9F">
        <w:rPr>
          <w:b/>
          <w:lang w:val="en-US"/>
        </w:rPr>
        <w:t>height</w:t>
      </w:r>
    </w:p>
    <w:p w:rsidR="005A4D9F" w:rsidRPr="005A4D9F" w:rsidRDefault="005A4D9F" w:rsidP="004E69AD">
      <w:pPr>
        <w:spacing w:line="240" w:lineRule="auto"/>
      </w:pPr>
      <w:r w:rsidRPr="005A4D9F">
        <w:rPr>
          <w:b/>
        </w:rPr>
        <w:t>Рамка вокруг изображения</w:t>
      </w:r>
      <w:r>
        <w:t xml:space="preserve"> по умолчанию отсутствует, что бы ее добавить нужен атрибут</w:t>
      </w:r>
      <w:r w:rsidRPr="005A4D9F">
        <w:rPr>
          <w:b/>
        </w:rPr>
        <w:t xml:space="preserve"> </w:t>
      </w:r>
      <w:r w:rsidRPr="005A4D9F">
        <w:rPr>
          <w:b/>
          <w:lang w:val="en-US"/>
        </w:rPr>
        <w:t>border</w:t>
      </w:r>
      <w:r w:rsidRPr="005A4D9F">
        <w:t>.</w:t>
      </w:r>
    </w:p>
    <w:p w:rsidR="004D0753" w:rsidRDefault="004D0753" w:rsidP="004E69AD">
      <w:pPr>
        <w:spacing w:line="240" w:lineRule="auto"/>
        <w:rPr>
          <w:b/>
        </w:rPr>
      </w:pPr>
      <w:r>
        <w:rPr>
          <w:b/>
        </w:rPr>
        <w:t xml:space="preserve">13.1 </w:t>
      </w:r>
      <w:r w:rsidRPr="00CA60D5">
        <w:rPr>
          <w:b/>
        </w:rPr>
        <w:t>УРОК</w:t>
      </w:r>
      <w:r w:rsidR="00706AD8">
        <w:rPr>
          <w:b/>
        </w:rPr>
        <w:t xml:space="preserve"> (30.09.2021)</w:t>
      </w:r>
    </w:p>
    <w:p w:rsidR="002850B5" w:rsidRPr="009E0991" w:rsidRDefault="002850B5" w:rsidP="004E69AD">
      <w:pPr>
        <w:spacing w:line="240" w:lineRule="auto"/>
      </w:pPr>
      <w:r>
        <w:rPr>
          <w:b/>
        </w:rPr>
        <w:t xml:space="preserve">Нумерованные списки </w:t>
      </w:r>
      <w:r>
        <w:t xml:space="preserve">начинаются с тега </w:t>
      </w:r>
      <w:r w:rsidRPr="002850B5">
        <w:rPr>
          <w:b/>
        </w:rPr>
        <w:t>&lt;</w:t>
      </w:r>
      <w:proofErr w:type="spellStart"/>
      <w:r w:rsidRPr="002850B5">
        <w:rPr>
          <w:b/>
        </w:rPr>
        <w:t>ol</w:t>
      </w:r>
      <w:proofErr w:type="spellEnd"/>
      <w:proofErr w:type="gramStart"/>
      <w:r w:rsidRPr="002850B5">
        <w:rPr>
          <w:b/>
        </w:rPr>
        <w:t>&gt;</w:t>
      </w:r>
      <w:r>
        <w:rPr>
          <w:b/>
        </w:rPr>
        <w:t xml:space="preserve"> </w:t>
      </w:r>
      <w:r>
        <w:t>,</w:t>
      </w:r>
      <w:proofErr w:type="gramEnd"/>
      <w:r>
        <w:t xml:space="preserve"> а каждый пункт указывается с помощью тега </w:t>
      </w:r>
      <w:r w:rsidRPr="002850B5">
        <w:rPr>
          <w:b/>
        </w:rPr>
        <w:t>&lt;</w:t>
      </w:r>
      <w:proofErr w:type="spellStart"/>
      <w:r w:rsidRPr="002850B5">
        <w:rPr>
          <w:b/>
        </w:rPr>
        <w:t>li</w:t>
      </w:r>
      <w:proofErr w:type="spellEnd"/>
      <w:r w:rsidRPr="002850B5">
        <w:rPr>
          <w:b/>
        </w:rPr>
        <w:t>&gt;</w:t>
      </w:r>
      <w:r>
        <w:t>. Пункты списка будут автоматически пронум</w:t>
      </w:r>
      <w:r w:rsidR="009E0991">
        <w:t xml:space="preserve">ерованы цифрами. </w:t>
      </w:r>
      <w:proofErr w:type="gramStart"/>
      <w:r w:rsidR="009E0991">
        <w:t xml:space="preserve">Маркером </w:t>
      </w:r>
      <w:r w:rsidR="009E0991" w:rsidRPr="004600BA">
        <w:t xml:space="preserve"> -</w:t>
      </w:r>
      <w:proofErr w:type="gramEnd"/>
      <w:r w:rsidR="009E0991" w:rsidRPr="004600BA">
        <w:t xml:space="preserve"> </w:t>
      </w:r>
      <w:r w:rsidR="009E0991">
        <w:t xml:space="preserve">тег </w:t>
      </w:r>
      <w:r w:rsidR="009E0991" w:rsidRPr="004600BA">
        <w:rPr>
          <w:b/>
        </w:rPr>
        <w:t>&lt;</w:t>
      </w:r>
      <w:proofErr w:type="spellStart"/>
      <w:r w:rsidR="009E0991" w:rsidRPr="009E0991">
        <w:rPr>
          <w:b/>
          <w:lang w:val="en-US"/>
        </w:rPr>
        <w:t>ul</w:t>
      </w:r>
      <w:proofErr w:type="spellEnd"/>
      <w:r w:rsidR="009E0991" w:rsidRPr="004600BA">
        <w:rPr>
          <w:b/>
        </w:rPr>
        <w:t>&gt;</w:t>
      </w:r>
      <w:r w:rsidR="009E0991">
        <w:t xml:space="preserve"> .</w:t>
      </w:r>
    </w:p>
    <w:p w:rsidR="004D0753" w:rsidRDefault="004D0753" w:rsidP="004E69AD">
      <w:pPr>
        <w:spacing w:line="240" w:lineRule="auto"/>
        <w:rPr>
          <w:b/>
        </w:rPr>
      </w:pPr>
      <w:r>
        <w:rPr>
          <w:b/>
        </w:rPr>
        <w:t xml:space="preserve">14.1 </w:t>
      </w:r>
      <w:r w:rsidRPr="00CA60D5">
        <w:rPr>
          <w:b/>
        </w:rPr>
        <w:t>УРОК</w:t>
      </w:r>
      <w:r w:rsidR="004600BA">
        <w:rPr>
          <w:b/>
        </w:rPr>
        <w:t xml:space="preserve"> </w:t>
      </w:r>
      <w:r w:rsidR="004600BA">
        <w:t>(занимались с блогом)</w:t>
      </w:r>
    </w:p>
    <w:p w:rsidR="004D0753" w:rsidRDefault="004D0753" w:rsidP="004E69AD">
      <w:pPr>
        <w:spacing w:line="240" w:lineRule="auto"/>
        <w:rPr>
          <w:b/>
        </w:rPr>
      </w:pPr>
      <w:r>
        <w:rPr>
          <w:b/>
        </w:rPr>
        <w:t xml:space="preserve">15.1 </w:t>
      </w:r>
      <w:r w:rsidRPr="00CA60D5">
        <w:rPr>
          <w:b/>
        </w:rPr>
        <w:t>УРОК</w:t>
      </w:r>
    </w:p>
    <w:p w:rsidR="005A3118" w:rsidRDefault="005A3118" w:rsidP="004E69AD">
      <w:pPr>
        <w:spacing w:line="240" w:lineRule="auto"/>
      </w:pPr>
      <w:r>
        <w:rPr>
          <w:b/>
        </w:rPr>
        <w:t xml:space="preserve">Создаем </w:t>
      </w:r>
      <w:proofErr w:type="gramStart"/>
      <w:r>
        <w:rPr>
          <w:b/>
        </w:rPr>
        <w:t>таблицы</w:t>
      </w:r>
      <w:r w:rsidR="003062F0">
        <w:rPr>
          <w:b/>
        </w:rPr>
        <w:t xml:space="preserve"> </w:t>
      </w:r>
      <w:r w:rsidR="003062F0">
        <w:t xml:space="preserve"> тег</w:t>
      </w:r>
      <w:proofErr w:type="gramEnd"/>
      <w:r w:rsidR="003062F0">
        <w:t xml:space="preserve"> </w:t>
      </w:r>
      <w:r w:rsidR="003062F0" w:rsidRPr="003062F0">
        <w:rPr>
          <w:b/>
        </w:rPr>
        <w:t>&lt;</w:t>
      </w:r>
      <w:proofErr w:type="spellStart"/>
      <w:r w:rsidR="003062F0" w:rsidRPr="003062F0">
        <w:rPr>
          <w:b/>
        </w:rPr>
        <w:t>table</w:t>
      </w:r>
      <w:proofErr w:type="spellEnd"/>
      <w:r w:rsidR="003062F0" w:rsidRPr="003062F0">
        <w:rPr>
          <w:b/>
        </w:rPr>
        <w:t>&gt; &lt;/</w:t>
      </w:r>
      <w:proofErr w:type="spellStart"/>
      <w:r w:rsidR="003062F0" w:rsidRPr="003062F0">
        <w:rPr>
          <w:b/>
        </w:rPr>
        <w:t>table</w:t>
      </w:r>
      <w:proofErr w:type="spellEnd"/>
      <w:r w:rsidR="003062F0" w:rsidRPr="003062F0">
        <w:rPr>
          <w:b/>
        </w:rPr>
        <w:t>&gt;</w:t>
      </w:r>
    </w:p>
    <w:p w:rsidR="003062F0" w:rsidRDefault="003062F0" w:rsidP="004E69AD">
      <w:pPr>
        <w:spacing w:line="240" w:lineRule="auto"/>
      </w:pPr>
      <w:r>
        <w:t>&lt;</w:t>
      </w:r>
      <w:proofErr w:type="spellStart"/>
      <w:r w:rsidRPr="003062F0">
        <w:t>tr</w:t>
      </w:r>
      <w:proofErr w:type="spellEnd"/>
      <w:r w:rsidRPr="003062F0">
        <w:t>&gt;&lt;/</w:t>
      </w:r>
      <w:proofErr w:type="spellStart"/>
      <w:r w:rsidRPr="003062F0">
        <w:t>tr</w:t>
      </w:r>
      <w:proofErr w:type="spellEnd"/>
      <w:r w:rsidRPr="003062F0">
        <w:t>&gt;</w:t>
      </w:r>
      <w:r>
        <w:t xml:space="preserve"> строка таблицы </w:t>
      </w:r>
    </w:p>
    <w:p w:rsidR="003062F0" w:rsidRDefault="003062F0" w:rsidP="004E69AD">
      <w:pPr>
        <w:spacing w:line="240" w:lineRule="auto"/>
      </w:pPr>
      <w:r>
        <w:t>&lt;</w:t>
      </w:r>
      <w:proofErr w:type="spellStart"/>
      <w:r w:rsidRPr="003062F0">
        <w:t>td</w:t>
      </w:r>
      <w:proofErr w:type="spellEnd"/>
      <w:r w:rsidRPr="003062F0">
        <w:t>&gt;&lt;/</w:t>
      </w:r>
      <w:proofErr w:type="spellStart"/>
      <w:r w:rsidRPr="003062F0">
        <w:t>td</w:t>
      </w:r>
      <w:proofErr w:type="spellEnd"/>
      <w:r w:rsidRPr="003062F0">
        <w:t>&gt;</w:t>
      </w:r>
      <w:r>
        <w:t xml:space="preserve"> столбцы таблицы. (Это контейнеры для текст, </w:t>
      </w:r>
      <w:proofErr w:type="gramStart"/>
      <w:r>
        <w:t>изображение ,списки</w:t>
      </w:r>
      <w:proofErr w:type="gramEnd"/>
      <w:r>
        <w:t>, другие таблицы…)</w:t>
      </w:r>
    </w:p>
    <w:p w:rsidR="003062F0" w:rsidRDefault="003062F0" w:rsidP="003062F0">
      <w:pPr>
        <w:spacing w:line="240" w:lineRule="auto"/>
      </w:pPr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 w:rsidRPr="003062F0">
        <w:rPr>
          <w:b/>
        </w:rPr>
        <w:t>border</w:t>
      </w:r>
      <w:proofErr w:type="spellEnd"/>
      <w:r w:rsidRPr="003062F0">
        <w:rPr>
          <w:b/>
        </w:rPr>
        <w:t>="5</w:t>
      </w:r>
      <w:proofErr w:type="gramStart"/>
      <w:r w:rsidRPr="003062F0">
        <w:rPr>
          <w:b/>
        </w:rPr>
        <w:t>"&gt;</w:t>
      </w:r>
      <w:r w:rsidRPr="003062F0">
        <w:t xml:space="preserve">  </w:t>
      </w:r>
      <w:r>
        <w:t>атрибут</w:t>
      </w:r>
      <w:proofErr w:type="gramEnd"/>
      <w:r>
        <w:t xml:space="preserve"> заключает таблицу в рамку</w:t>
      </w:r>
    </w:p>
    <w:p w:rsidR="003062F0" w:rsidRDefault="003062F0" w:rsidP="003062F0">
      <w:pPr>
        <w:spacing w:line="240" w:lineRule="auto"/>
      </w:pPr>
      <w:r w:rsidRPr="003062F0">
        <w:t>&lt;</w:t>
      </w:r>
      <w:proofErr w:type="spellStart"/>
      <w:r w:rsidRPr="003062F0">
        <w:t>td</w:t>
      </w:r>
      <w:proofErr w:type="spellEnd"/>
      <w:r w:rsidRPr="003062F0">
        <w:t xml:space="preserve"> </w:t>
      </w:r>
      <w:proofErr w:type="spellStart"/>
      <w:r w:rsidRPr="003062F0">
        <w:rPr>
          <w:b/>
        </w:rPr>
        <w:t>colspan</w:t>
      </w:r>
      <w:proofErr w:type="spellEnd"/>
      <w:r w:rsidRPr="003062F0">
        <w:rPr>
          <w:b/>
        </w:rPr>
        <w:t>="2</w:t>
      </w:r>
      <w:proofErr w:type="gramStart"/>
      <w:r w:rsidRPr="003062F0">
        <w:rPr>
          <w:b/>
        </w:rPr>
        <w:t>"&gt;</w:t>
      </w:r>
      <w:r>
        <w:rPr>
          <w:b/>
        </w:rPr>
        <w:t xml:space="preserve"> </w:t>
      </w:r>
      <w:r>
        <w:t xml:space="preserve"> атрибут</w:t>
      </w:r>
      <w:proofErr w:type="gramEnd"/>
      <w:r>
        <w:t xml:space="preserve">  объединения ячеек (1я </w:t>
      </w:r>
      <w:proofErr w:type="spellStart"/>
      <w:r>
        <w:t>пожерает</w:t>
      </w:r>
      <w:proofErr w:type="spellEnd"/>
      <w:r>
        <w:t xml:space="preserve"> вторую)</w:t>
      </w:r>
    </w:p>
    <w:p w:rsidR="003062F0" w:rsidRDefault="005C5E9C" w:rsidP="003062F0">
      <w:pPr>
        <w:spacing w:line="240" w:lineRule="auto"/>
      </w:pPr>
      <w:r w:rsidRPr="005C5E9C">
        <w:lastRenderedPageBreak/>
        <w:t>&lt;</w:t>
      </w:r>
      <w:proofErr w:type="spellStart"/>
      <w:r w:rsidRPr="005C5E9C">
        <w:t>td</w:t>
      </w:r>
      <w:proofErr w:type="spellEnd"/>
      <w:r w:rsidRPr="005C5E9C">
        <w:t xml:space="preserve"> </w:t>
      </w:r>
      <w:proofErr w:type="spellStart"/>
      <w:r w:rsidRPr="005C5E9C">
        <w:rPr>
          <w:b/>
        </w:rPr>
        <w:t>rowspan</w:t>
      </w:r>
      <w:proofErr w:type="spellEnd"/>
      <w:r w:rsidRPr="005C5E9C">
        <w:rPr>
          <w:b/>
        </w:rPr>
        <w:t>="2"&gt;</w:t>
      </w:r>
      <w:r>
        <w:rPr>
          <w:b/>
        </w:rPr>
        <w:t xml:space="preserve"> </w:t>
      </w:r>
      <w:proofErr w:type="gramStart"/>
      <w:r>
        <w:t>атрибут  объединения</w:t>
      </w:r>
      <w:proofErr w:type="gramEnd"/>
      <w:r>
        <w:t xml:space="preserve"> строк 2 и более</w:t>
      </w:r>
    </w:p>
    <w:p w:rsidR="005C5E9C" w:rsidRDefault="005C5E9C" w:rsidP="003062F0">
      <w:pPr>
        <w:spacing w:line="240" w:lineRule="auto"/>
      </w:pPr>
      <w:r>
        <w:t>&lt;</w:t>
      </w:r>
      <w:proofErr w:type="spellStart"/>
      <w:proofErr w:type="gramStart"/>
      <w:r>
        <w:t>table</w:t>
      </w:r>
      <w:proofErr w:type="spellEnd"/>
      <w:r>
        <w:t xml:space="preserve"> </w:t>
      </w:r>
      <w:r w:rsidRPr="005C5E9C">
        <w:t xml:space="preserve"> </w:t>
      </w:r>
      <w:proofErr w:type="spellStart"/>
      <w:r w:rsidRPr="005C5E9C">
        <w:rPr>
          <w:b/>
        </w:rPr>
        <w:t>align</w:t>
      </w:r>
      <w:proofErr w:type="spellEnd"/>
      <w:proofErr w:type="gramEnd"/>
      <w:r w:rsidRPr="005C5E9C">
        <w:rPr>
          <w:b/>
        </w:rPr>
        <w:t>="</w:t>
      </w:r>
      <w:proofErr w:type="spellStart"/>
      <w:r w:rsidRPr="005C5E9C">
        <w:rPr>
          <w:b/>
        </w:rPr>
        <w:t>center</w:t>
      </w:r>
      <w:proofErr w:type="spellEnd"/>
      <w:r w:rsidRPr="005C5E9C">
        <w:rPr>
          <w:b/>
        </w:rPr>
        <w:t>"&gt;</w:t>
      </w:r>
      <w:r>
        <w:rPr>
          <w:b/>
        </w:rPr>
        <w:t xml:space="preserve"> </w:t>
      </w:r>
      <w:r w:rsidRPr="005C5E9C">
        <w:rPr>
          <w:b/>
        </w:rPr>
        <w:t xml:space="preserve"> </w:t>
      </w:r>
      <w:r>
        <w:t>таблица по центру</w:t>
      </w:r>
    </w:p>
    <w:p w:rsidR="005C5E9C" w:rsidRDefault="005C5E9C" w:rsidP="003062F0">
      <w:pPr>
        <w:spacing w:line="240" w:lineRule="auto"/>
      </w:pPr>
      <w:r w:rsidRPr="005C5E9C">
        <w:t>&lt;</w:t>
      </w:r>
      <w:proofErr w:type="spellStart"/>
      <w:r w:rsidRPr="005C5E9C">
        <w:t>td</w:t>
      </w:r>
      <w:proofErr w:type="spellEnd"/>
      <w:r w:rsidRPr="005C5E9C">
        <w:t xml:space="preserve"> </w:t>
      </w:r>
      <w:proofErr w:type="spellStart"/>
      <w:r w:rsidRPr="005C5E9C">
        <w:rPr>
          <w:b/>
        </w:rPr>
        <w:t>bgcolor</w:t>
      </w:r>
      <w:proofErr w:type="spellEnd"/>
      <w:r w:rsidRPr="005C5E9C">
        <w:rPr>
          <w:b/>
        </w:rPr>
        <w:t>="</w:t>
      </w:r>
      <w:proofErr w:type="spellStart"/>
      <w:r w:rsidRPr="005C5E9C">
        <w:rPr>
          <w:b/>
        </w:rPr>
        <w:t>red</w:t>
      </w:r>
      <w:proofErr w:type="spellEnd"/>
      <w:r w:rsidRPr="005C5E9C">
        <w:rPr>
          <w:b/>
        </w:rPr>
        <w:t>"&gt;</w:t>
      </w:r>
      <w:r w:rsidRPr="005C5E9C">
        <w:t xml:space="preserve"> Красный &lt;/</w:t>
      </w:r>
      <w:proofErr w:type="spellStart"/>
      <w:r w:rsidRPr="005C5E9C">
        <w:t>td</w:t>
      </w:r>
      <w:proofErr w:type="spellEnd"/>
      <w:r w:rsidRPr="005C5E9C">
        <w:t>&gt;</w:t>
      </w:r>
      <w:r>
        <w:t xml:space="preserve"> атрибут -  ячейка залита красным цветом</w:t>
      </w:r>
    </w:p>
    <w:p w:rsidR="00B3142B" w:rsidRPr="00F420FE" w:rsidRDefault="00B3142B" w:rsidP="00B3142B">
      <w:pPr>
        <w:spacing w:line="240" w:lineRule="auto"/>
        <w:rPr>
          <w:b/>
        </w:rPr>
      </w:pPr>
      <w:r>
        <w:rPr>
          <w:b/>
        </w:rPr>
        <w:t xml:space="preserve">16.1 </w:t>
      </w:r>
      <w:r w:rsidRPr="00CA60D5">
        <w:rPr>
          <w:b/>
        </w:rPr>
        <w:t>УРОК</w:t>
      </w:r>
      <w:r w:rsidR="00C5673E">
        <w:rPr>
          <w:b/>
        </w:rPr>
        <w:t xml:space="preserve"> </w:t>
      </w:r>
    </w:p>
    <w:p w:rsidR="00213389" w:rsidRDefault="000440E0" w:rsidP="00B3142B">
      <w:pPr>
        <w:spacing w:line="240" w:lineRule="auto"/>
      </w:pPr>
      <w:r>
        <w:rPr>
          <w:b/>
        </w:rPr>
        <w:t>Ссылки</w:t>
      </w:r>
      <w:r w:rsidR="00213389">
        <w:rPr>
          <w:b/>
        </w:rPr>
        <w:t xml:space="preserve"> </w:t>
      </w:r>
      <w:r w:rsidR="00213389">
        <w:t xml:space="preserve">важные кирпичики любой веб-страницы. Ссылки можно прикрепить к тексту или изображению, что бы пользователь при нажатии на них был перенаправлен на другую веб-страницу (или к другому файлу). В синтаксисе </w:t>
      </w:r>
      <w:r w:rsidR="00213389" w:rsidRPr="00D318C7">
        <w:rPr>
          <w:lang w:val="en-US"/>
        </w:rPr>
        <w:t>HTML</w:t>
      </w:r>
      <w:r w:rsidR="00213389">
        <w:t xml:space="preserve"> ссылки обозначаются с помощью тега </w:t>
      </w:r>
      <w:r w:rsidR="00213389" w:rsidRPr="00213389">
        <w:rPr>
          <w:b/>
        </w:rPr>
        <w:t xml:space="preserve">&lt;a </w:t>
      </w:r>
      <w:proofErr w:type="spellStart"/>
      <w:r w:rsidR="00213389" w:rsidRPr="00213389">
        <w:rPr>
          <w:b/>
        </w:rPr>
        <w:t>href</w:t>
      </w:r>
      <w:proofErr w:type="spellEnd"/>
      <w:r w:rsidR="00213389" w:rsidRPr="00213389">
        <w:rPr>
          <w:b/>
        </w:rPr>
        <w:t xml:space="preserve">=" “&gt; &lt;/a&gt;, </w:t>
      </w:r>
      <w:r w:rsidR="00213389">
        <w:t xml:space="preserve">атрибут </w:t>
      </w:r>
      <w:proofErr w:type="spellStart"/>
      <w:proofErr w:type="gramStart"/>
      <w:r w:rsidR="00213389" w:rsidRPr="00213389">
        <w:t>href</w:t>
      </w:r>
      <w:proofErr w:type="spellEnd"/>
      <w:r w:rsidR="00213389">
        <w:t xml:space="preserve">  служит</w:t>
      </w:r>
      <w:proofErr w:type="gramEnd"/>
      <w:r w:rsidR="00213389">
        <w:t xml:space="preserve"> для указания самого адреса ссылки. Что бы сделать изображение ссылкой на другой документ, нужно вставить тег </w:t>
      </w:r>
      <w:r w:rsidR="00213389" w:rsidRPr="00213389">
        <w:t>&lt;</w:t>
      </w:r>
      <w:proofErr w:type="spellStart"/>
      <w:r w:rsidR="00213389" w:rsidRPr="00213389">
        <w:t>img</w:t>
      </w:r>
      <w:proofErr w:type="spellEnd"/>
      <w:r w:rsidR="00213389" w:rsidRPr="00213389">
        <w:t>&gt;</w:t>
      </w:r>
      <w:r w:rsidR="00213389">
        <w:t xml:space="preserve"> в теги </w:t>
      </w:r>
      <w:r w:rsidR="00213389" w:rsidRPr="00213389">
        <w:t>&lt;/</w:t>
      </w:r>
      <w:r w:rsidR="00213389">
        <w:rPr>
          <w:lang w:val="en-US"/>
        </w:rPr>
        <w:t>a</w:t>
      </w:r>
      <w:r w:rsidR="00213389" w:rsidRPr="00213389">
        <w:t>&gt;.</w:t>
      </w:r>
      <w:r w:rsidR="00213389">
        <w:t xml:space="preserve"> </w:t>
      </w:r>
    </w:p>
    <w:p w:rsidR="00213389" w:rsidRDefault="00213389" w:rsidP="00B3142B">
      <w:pPr>
        <w:spacing w:line="240" w:lineRule="auto"/>
      </w:pPr>
      <w:r>
        <w:t>Ссылки бывают абсолютными (ссылка на другой сайт) и относительными (н</w:t>
      </w:r>
      <w:r w:rsidR="001C3613">
        <w:t>азвание и рас</w:t>
      </w:r>
      <w:r>
        <w:t>ширение</w:t>
      </w:r>
      <w:r w:rsidR="00163CD3">
        <w:t xml:space="preserve"> файла</w:t>
      </w:r>
      <w:proofErr w:type="gramStart"/>
      <w:r>
        <w:t xml:space="preserve">) </w:t>
      </w:r>
      <w:r w:rsidR="001C3613">
        <w:t>.</w:t>
      </w:r>
      <w:proofErr w:type="gramEnd"/>
      <w:r w:rsidR="001C3613">
        <w:t xml:space="preserve"> </w:t>
      </w:r>
    </w:p>
    <w:p w:rsidR="001C3613" w:rsidRPr="00213389" w:rsidRDefault="001C3613" w:rsidP="00B3142B">
      <w:pPr>
        <w:spacing w:line="240" w:lineRule="auto"/>
      </w:pPr>
      <w:r>
        <w:t xml:space="preserve">Атрибут </w:t>
      </w:r>
      <w:proofErr w:type="spellStart"/>
      <w:r w:rsidRPr="001C3613">
        <w:rPr>
          <w:b/>
        </w:rPr>
        <w:t>target</w:t>
      </w:r>
      <w:proofErr w:type="spellEnd"/>
      <w:r w:rsidRPr="001C3613">
        <w:t>="_</w:t>
      </w:r>
      <w:proofErr w:type="spellStart"/>
      <w:r w:rsidRPr="001C3613">
        <w:t>blank</w:t>
      </w:r>
      <w:proofErr w:type="spellEnd"/>
      <w:proofErr w:type="gramStart"/>
      <w:r w:rsidRPr="001C3613">
        <w:t>"</w:t>
      </w:r>
      <w:r>
        <w:t xml:space="preserve"> ,</w:t>
      </w:r>
      <w:proofErr w:type="gramEnd"/>
      <w:r>
        <w:t xml:space="preserve"> указывает, где нужно открыть привязанный документ</w:t>
      </w:r>
      <w:r w:rsidR="00E87B18">
        <w:t xml:space="preserve">. </w:t>
      </w:r>
      <w:proofErr w:type="spellStart"/>
      <w:r w:rsidR="00E87B18" w:rsidRPr="001C3613">
        <w:t>Blank</w:t>
      </w:r>
      <w:proofErr w:type="spellEnd"/>
      <w:r w:rsidR="00E87B18">
        <w:t xml:space="preserve"> – в новом окне или новой вкладке. </w:t>
      </w:r>
    </w:p>
    <w:p w:rsidR="00B3142B" w:rsidRPr="00213389" w:rsidRDefault="00B3142B" w:rsidP="00B3142B">
      <w:pPr>
        <w:spacing w:line="240" w:lineRule="auto"/>
        <w:rPr>
          <w:b/>
        </w:rPr>
      </w:pPr>
      <w:r>
        <w:rPr>
          <w:b/>
        </w:rPr>
        <w:t xml:space="preserve">17.1 </w:t>
      </w:r>
      <w:r w:rsidRPr="00CA60D5">
        <w:rPr>
          <w:b/>
        </w:rPr>
        <w:t>УРОК</w:t>
      </w:r>
      <w:r w:rsidR="00C5673E" w:rsidRPr="00C5673E">
        <w:rPr>
          <w:b/>
        </w:rPr>
        <w:t xml:space="preserve"> </w:t>
      </w:r>
      <w:r w:rsidR="00C5673E" w:rsidRPr="00213389">
        <w:rPr>
          <w:b/>
        </w:rPr>
        <w:t>(01.10.2021)</w:t>
      </w:r>
      <w:r w:rsidR="00E87B18">
        <w:rPr>
          <w:b/>
        </w:rPr>
        <w:t xml:space="preserve"> мой блог</w:t>
      </w:r>
    </w:p>
    <w:p w:rsidR="00B3142B" w:rsidRDefault="00B3142B" w:rsidP="00B3142B">
      <w:pPr>
        <w:spacing w:line="240" w:lineRule="auto"/>
        <w:rPr>
          <w:b/>
        </w:rPr>
      </w:pPr>
      <w:r>
        <w:rPr>
          <w:b/>
        </w:rPr>
        <w:t xml:space="preserve">18.1 </w:t>
      </w:r>
      <w:r w:rsidRPr="00CA60D5">
        <w:rPr>
          <w:b/>
        </w:rPr>
        <w:t>УРОК</w:t>
      </w:r>
    </w:p>
    <w:p w:rsidR="00E87B18" w:rsidRDefault="00E87B18" w:rsidP="00B3142B">
      <w:pPr>
        <w:spacing w:line="240" w:lineRule="auto"/>
        <w:rPr>
          <w:b/>
        </w:rPr>
      </w:pPr>
      <w:r>
        <w:rPr>
          <w:b/>
        </w:rPr>
        <w:t xml:space="preserve">Типы элементов: </w:t>
      </w:r>
    </w:p>
    <w:p w:rsidR="00E87B18" w:rsidRPr="00020CA0" w:rsidRDefault="00E87B18" w:rsidP="00E87B18">
      <w:pPr>
        <w:pStyle w:val="a3"/>
        <w:numPr>
          <w:ilvl w:val="0"/>
          <w:numId w:val="4"/>
        </w:numPr>
        <w:spacing w:line="240" w:lineRule="auto"/>
        <w:rPr>
          <w:b/>
          <w:lang w:val="en-US"/>
        </w:rPr>
      </w:pPr>
      <w:r>
        <w:rPr>
          <w:b/>
        </w:rPr>
        <w:t>Блочные</w:t>
      </w:r>
      <w:r w:rsidRPr="00E87B18">
        <w:rPr>
          <w:b/>
        </w:rPr>
        <w:t xml:space="preserve"> – </w:t>
      </w:r>
      <w:r>
        <w:t>начинаются с новой строки.</w:t>
      </w:r>
      <w:r w:rsidR="00020CA0">
        <w:t xml:space="preserve">  </w:t>
      </w:r>
      <w:proofErr w:type="gramStart"/>
      <w:r w:rsidR="00020CA0">
        <w:t>Например</w:t>
      </w:r>
      <w:proofErr w:type="gramEnd"/>
      <w:r w:rsidR="00020CA0" w:rsidRPr="00020CA0">
        <w:rPr>
          <w:lang w:val="en-US"/>
        </w:rPr>
        <w:t>: (</w:t>
      </w:r>
      <w:r w:rsidR="00020CA0">
        <w:rPr>
          <w:lang w:val="en-US"/>
        </w:rPr>
        <w:t>h1</w:t>
      </w:r>
      <w:r w:rsidR="00020CA0" w:rsidRPr="00020CA0">
        <w:rPr>
          <w:lang w:val="en-US"/>
        </w:rPr>
        <w:t>,</w:t>
      </w:r>
      <w:r w:rsidR="00020CA0">
        <w:rPr>
          <w:lang w:val="en-US"/>
        </w:rPr>
        <w:t xml:space="preserve"> from</w:t>
      </w:r>
      <w:r w:rsidR="00020CA0" w:rsidRPr="00020CA0">
        <w:rPr>
          <w:lang w:val="en-US"/>
        </w:rPr>
        <w:t>,</w:t>
      </w:r>
      <w:r w:rsidR="00020CA0">
        <w:rPr>
          <w:lang w:val="en-US"/>
        </w:rPr>
        <w:t xml:space="preserve"> li</w:t>
      </w:r>
      <w:r w:rsidR="00020CA0" w:rsidRPr="00020CA0">
        <w:rPr>
          <w:lang w:val="en-US"/>
        </w:rPr>
        <w:t>,</w:t>
      </w:r>
      <w:r w:rsidR="00020CA0">
        <w:rPr>
          <w:lang w:val="en-US"/>
        </w:rPr>
        <w:t xml:space="preserve"> </w:t>
      </w:r>
      <w:proofErr w:type="spellStart"/>
      <w:r w:rsidR="00020CA0">
        <w:rPr>
          <w:lang w:val="en-US"/>
        </w:rPr>
        <w:t>ol</w:t>
      </w:r>
      <w:proofErr w:type="spellEnd"/>
      <w:r w:rsidR="00020CA0" w:rsidRPr="00020CA0">
        <w:rPr>
          <w:lang w:val="en-US"/>
        </w:rPr>
        <w:t>,</w:t>
      </w:r>
      <w:r w:rsidR="00020CA0">
        <w:rPr>
          <w:lang w:val="en-US"/>
        </w:rPr>
        <w:t xml:space="preserve"> </w:t>
      </w:r>
      <w:proofErr w:type="spellStart"/>
      <w:r w:rsidR="00020CA0">
        <w:rPr>
          <w:lang w:val="en-US"/>
        </w:rPr>
        <w:t>ul</w:t>
      </w:r>
      <w:proofErr w:type="spellEnd"/>
      <w:r w:rsidR="00020CA0" w:rsidRPr="00020CA0">
        <w:rPr>
          <w:lang w:val="en-US"/>
        </w:rPr>
        <w:t>,</w:t>
      </w:r>
      <w:r w:rsidR="00020CA0">
        <w:rPr>
          <w:lang w:val="en-US"/>
        </w:rPr>
        <w:t xml:space="preserve"> p</w:t>
      </w:r>
      <w:r w:rsidR="00020CA0" w:rsidRPr="00020CA0">
        <w:rPr>
          <w:lang w:val="en-US"/>
        </w:rPr>
        <w:t>,</w:t>
      </w:r>
      <w:r w:rsidR="00020CA0">
        <w:rPr>
          <w:lang w:val="en-US"/>
        </w:rPr>
        <w:t xml:space="preserve"> pre</w:t>
      </w:r>
      <w:r w:rsidR="00020CA0" w:rsidRPr="00020CA0">
        <w:rPr>
          <w:lang w:val="en-US"/>
        </w:rPr>
        <w:t>,</w:t>
      </w:r>
      <w:r w:rsidR="00020CA0">
        <w:rPr>
          <w:lang w:val="en-US"/>
        </w:rPr>
        <w:t xml:space="preserve"> table</w:t>
      </w:r>
      <w:r w:rsidR="00020CA0" w:rsidRPr="00020CA0">
        <w:rPr>
          <w:lang w:val="en-US"/>
        </w:rPr>
        <w:t>,</w:t>
      </w:r>
      <w:r w:rsidR="00020CA0">
        <w:rPr>
          <w:lang w:val="en-US"/>
        </w:rPr>
        <w:t xml:space="preserve"> div </w:t>
      </w:r>
      <w:r w:rsidR="00020CA0">
        <w:t>и</w:t>
      </w:r>
      <w:r w:rsidR="00020CA0" w:rsidRPr="00020CA0">
        <w:rPr>
          <w:lang w:val="en-US"/>
        </w:rPr>
        <w:t xml:space="preserve"> </w:t>
      </w:r>
      <w:r w:rsidR="00020CA0">
        <w:t>т</w:t>
      </w:r>
      <w:r w:rsidR="00020CA0" w:rsidRPr="00020CA0">
        <w:rPr>
          <w:lang w:val="en-US"/>
        </w:rPr>
        <w:t>.</w:t>
      </w:r>
      <w:r w:rsidR="00020CA0">
        <w:t>д</w:t>
      </w:r>
      <w:r w:rsidR="00020CA0" w:rsidRPr="00020CA0">
        <w:rPr>
          <w:lang w:val="en-US"/>
        </w:rPr>
        <w:t>.)</w:t>
      </w:r>
    </w:p>
    <w:p w:rsidR="00E87B18" w:rsidRPr="00020CA0" w:rsidRDefault="00E87B18" w:rsidP="00E87B18">
      <w:pPr>
        <w:pStyle w:val="a3"/>
        <w:numPr>
          <w:ilvl w:val="0"/>
          <w:numId w:val="4"/>
        </w:numPr>
        <w:spacing w:line="240" w:lineRule="auto"/>
        <w:rPr>
          <w:b/>
          <w:lang w:val="en-US"/>
        </w:rPr>
      </w:pPr>
      <w:r>
        <w:rPr>
          <w:b/>
        </w:rPr>
        <w:t>Строчные</w:t>
      </w:r>
      <w:r w:rsidR="00020CA0">
        <w:rPr>
          <w:b/>
        </w:rPr>
        <w:t xml:space="preserve"> – </w:t>
      </w:r>
      <w:r w:rsidR="00020CA0">
        <w:t>обычно пишутся без переноса строки. Например</w:t>
      </w:r>
      <w:r w:rsidR="00020CA0" w:rsidRPr="00020CA0">
        <w:rPr>
          <w:lang w:val="en-US"/>
        </w:rPr>
        <w:t>: (</w:t>
      </w:r>
      <w:r w:rsidR="00020CA0">
        <w:rPr>
          <w:lang w:val="en-US"/>
        </w:rPr>
        <w:t>b</w:t>
      </w:r>
      <w:r w:rsidR="00020CA0" w:rsidRPr="00020CA0">
        <w:rPr>
          <w:lang w:val="en-US"/>
        </w:rPr>
        <w:t>,</w:t>
      </w:r>
      <w:r w:rsidR="00020CA0">
        <w:rPr>
          <w:lang w:val="en-US"/>
        </w:rPr>
        <w:t xml:space="preserve"> a</w:t>
      </w:r>
      <w:r w:rsidR="00020CA0" w:rsidRPr="00020CA0">
        <w:rPr>
          <w:lang w:val="en-US"/>
        </w:rPr>
        <w:t>,</w:t>
      </w:r>
      <w:r w:rsidR="00020CA0">
        <w:rPr>
          <w:lang w:val="en-US"/>
        </w:rPr>
        <w:t xml:space="preserve"> strong</w:t>
      </w:r>
      <w:r w:rsidR="00020CA0" w:rsidRPr="00020CA0">
        <w:rPr>
          <w:lang w:val="en-US"/>
        </w:rPr>
        <w:t>,</w:t>
      </w:r>
      <w:r w:rsidR="00020CA0">
        <w:rPr>
          <w:lang w:val="en-US"/>
        </w:rPr>
        <w:t xml:space="preserve"> </w:t>
      </w:r>
      <w:proofErr w:type="spellStart"/>
      <w:r w:rsidR="00020CA0">
        <w:rPr>
          <w:lang w:val="en-US"/>
        </w:rPr>
        <w:t>smg</w:t>
      </w:r>
      <w:proofErr w:type="spellEnd"/>
      <w:r w:rsidR="00020CA0" w:rsidRPr="00020CA0">
        <w:rPr>
          <w:lang w:val="en-US"/>
        </w:rPr>
        <w:t>,</w:t>
      </w:r>
      <w:r w:rsidR="00020CA0">
        <w:rPr>
          <w:lang w:val="en-US"/>
        </w:rPr>
        <w:t xml:space="preserve"> input</w:t>
      </w:r>
      <w:r w:rsidR="00020CA0" w:rsidRPr="00020CA0">
        <w:rPr>
          <w:lang w:val="en-US"/>
        </w:rPr>
        <w:t>,</w:t>
      </w:r>
      <w:r w:rsidR="00020CA0">
        <w:rPr>
          <w:lang w:val="en-US"/>
        </w:rPr>
        <w:t xml:space="preserve"> </w:t>
      </w:r>
      <w:proofErr w:type="spellStart"/>
      <w:r w:rsidR="00020CA0">
        <w:rPr>
          <w:lang w:val="en-US"/>
        </w:rPr>
        <w:t>em</w:t>
      </w:r>
      <w:proofErr w:type="spellEnd"/>
      <w:r w:rsidR="00020CA0" w:rsidRPr="00020CA0">
        <w:rPr>
          <w:lang w:val="en-US"/>
        </w:rPr>
        <w:t>,</w:t>
      </w:r>
      <w:r w:rsidR="00020CA0">
        <w:rPr>
          <w:lang w:val="en-US"/>
        </w:rPr>
        <w:t xml:space="preserve"> </w:t>
      </w:r>
      <w:proofErr w:type="gramStart"/>
      <w:r w:rsidR="00020CA0">
        <w:rPr>
          <w:lang w:val="en-US"/>
        </w:rPr>
        <w:t xml:space="preserve">span </w:t>
      </w:r>
      <w:r w:rsidR="00020CA0" w:rsidRPr="00020CA0">
        <w:rPr>
          <w:lang w:val="en-US"/>
        </w:rPr>
        <w:t xml:space="preserve"> </w:t>
      </w:r>
      <w:r w:rsidR="00020CA0">
        <w:t>и</w:t>
      </w:r>
      <w:proofErr w:type="gramEnd"/>
      <w:r w:rsidR="00020CA0" w:rsidRPr="00020CA0">
        <w:rPr>
          <w:lang w:val="en-US"/>
        </w:rPr>
        <w:t xml:space="preserve"> </w:t>
      </w:r>
      <w:r w:rsidR="00020CA0">
        <w:t>т</w:t>
      </w:r>
      <w:r w:rsidR="00020CA0" w:rsidRPr="00020CA0">
        <w:rPr>
          <w:lang w:val="en-US"/>
        </w:rPr>
        <w:t>.</w:t>
      </w:r>
      <w:r w:rsidR="00020CA0">
        <w:t>д</w:t>
      </w:r>
      <w:r w:rsidR="00020CA0" w:rsidRPr="00020CA0">
        <w:rPr>
          <w:lang w:val="en-US"/>
        </w:rPr>
        <w:t>. )</w:t>
      </w:r>
    </w:p>
    <w:p w:rsidR="00020CA0" w:rsidRPr="000D5B2B" w:rsidRDefault="00020CA0" w:rsidP="00020CA0">
      <w:pPr>
        <w:spacing w:line="240" w:lineRule="auto"/>
      </w:pPr>
      <w:r w:rsidRPr="00020CA0">
        <w:t xml:space="preserve">Элемент </w:t>
      </w:r>
      <w:r w:rsidRPr="00D47305">
        <w:rPr>
          <w:b/>
        </w:rPr>
        <w:t>&lt;</w:t>
      </w:r>
      <w:proofErr w:type="spellStart"/>
      <w:r w:rsidRPr="00D47305">
        <w:rPr>
          <w:b/>
        </w:rPr>
        <w:t>div</w:t>
      </w:r>
      <w:proofErr w:type="spellEnd"/>
      <w:r w:rsidRPr="00D47305">
        <w:rPr>
          <w:b/>
        </w:rPr>
        <w:t>&gt;</w:t>
      </w:r>
      <w:r>
        <w:t xml:space="preserve"> - </w:t>
      </w:r>
      <w:r w:rsidRPr="00D47305">
        <w:rPr>
          <w:b/>
        </w:rPr>
        <w:t>блочный</w:t>
      </w:r>
      <w:r>
        <w:t xml:space="preserve"> </w:t>
      </w:r>
      <w:proofErr w:type="gramStart"/>
      <w:r>
        <w:t>элемент,  часто</w:t>
      </w:r>
      <w:proofErr w:type="gramEnd"/>
      <w:r>
        <w:t xml:space="preserve"> используемый как контейнер для других элементов </w:t>
      </w:r>
      <w:r w:rsidRPr="00D318C7">
        <w:rPr>
          <w:lang w:val="en-US"/>
        </w:rPr>
        <w:t>HTML</w:t>
      </w:r>
      <w:r>
        <w:t xml:space="preserve">. При использовании с </w:t>
      </w:r>
      <w:r>
        <w:rPr>
          <w:lang w:val="en-US"/>
        </w:rPr>
        <w:t>CSS</w:t>
      </w:r>
      <w:r>
        <w:t xml:space="preserve">, элемент может задавать стиль </w:t>
      </w:r>
      <w:r w:rsidRPr="00D47305">
        <w:rPr>
          <w:b/>
        </w:rPr>
        <w:t>блокам контента.</w:t>
      </w:r>
      <w:r w:rsidR="000D5B2B">
        <w:rPr>
          <w:b/>
        </w:rPr>
        <w:t xml:space="preserve"> </w:t>
      </w:r>
      <w:r w:rsidR="000D5B2B">
        <w:t>(закрасить ячейку на пример)</w:t>
      </w:r>
    </w:p>
    <w:p w:rsidR="00E87B18" w:rsidRPr="000D5B2B" w:rsidRDefault="00020CA0" w:rsidP="00E87B18">
      <w:pPr>
        <w:spacing w:line="240" w:lineRule="auto"/>
      </w:pPr>
      <w:r w:rsidRPr="00020CA0">
        <w:t>Элемент</w:t>
      </w:r>
      <w:r>
        <w:t xml:space="preserve"> </w:t>
      </w:r>
      <w:r w:rsidRPr="00D47305">
        <w:rPr>
          <w:b/>
        </w:rPr>
        <w:t>&lt;</w:t>
      </w:r>
      <w:proofErr w:type="spellStart"/>
      <w:r w:rsidRPr="00D47305">
        <w:rPr>
          <w:b/>
        </w:rPr>
        <w:t>span</w:t>
      </w:r>
      <w:proofErr w:type="spellEnd"/>
      <w:r w:rsidRPr="00D47305">
        <w:rPr>
          <w:b/>
        </w:rPr>
        <w:t>&gt;</w:t>
      </w:r>
      <w:r w:rsidR="00D47305">
        <w:t xml:space="preserve"> </w:t>
      </w:r>
      <w:r w:rsidR="00D47305" w:rsidRPr="00D47305">
        <w:rPr>
          <w:b/>
        </w:rPr>
        <w:t>- строчный</w:t>
      </w:r>
      <w:r w:rsidR="00D47305">
        <w:t xml:space="preserve"> элемент, часто используемый как контейнер для текста. При использовании с </w:t>
      </w:r>
      <w:r w:rsidR="00D47305">
        <w:rPr>
          <w:lang w:val="en-US"/>
        </w:rPr>
        <w:t>CSS</w:t>
      </w:r>
      <w:r w:rsidR="00D47305">
        <w:t xml:space="preserve">, элемент может задавать стиль </w:t>
      </w:r>
      <w:r w:rsidR="00D47305" w:rsidRPr="00D47305">
        <w:rPr>
          <w:b/>
        </w:rPr>
        <w:t>отдельных частей текста.</w:t>
      </w:r>
      <w:r w:rsidR="000D5B2B">
        <w:rPr>
          <w:b/>
        </w:rPr>
        <w:t xml:space="preserve"> </w:t>
      </w:r>
      <w:r w:rsidR="000D5B2B">
        <w:t>(другим цветом одно слово написать)</w:t>
      </w:r>
    </w:p>
    <w:p w:rsidR="00185C48" w:rsidRDefault="00E87B18" w:rsidP="00185C48">
      <w:pPr>
        <w:pStyle w:val="a3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 xml:space="preserve">И </w:t>
      </w:r>
      <w:proofErr w:type="gramStart"/>
      <w:r w:rsidR="00185C48">
        <w:rPr>
          <w:b/>
        </w:rPr>
        <w:t>блочные</w:t>
      </w:r>
      <w:proofErr w:type="gramEnd"/>
      <w:r w:rsidR="00185C48">
        <w:rPr>
          <w:b/>
        </w:rPr>
        <w:t xml:space="preserve"> и строчные:</w:t>
      </w:r>
    </w:p>
    <w:p w:rsidR="00185C48" w:rsidRPr="00185C48" w:rsidRDefault="00185C48" w:rsidP="00185C48">
      <w:pPr>
        <w:spacing w:line="240" w:lineRule="auto"/>
        <w:rPr>
          <w:b/>
        </w:rPr>
      </w:pPr>
    </w:p>
    <w:p w:rsidR="00E87B18" w:rsidRPr="00E87B18" w:rsidRDefault="00E87B18" w:rsidP="00E87B18">
      <w:pPr>
        <w:pStyle w:val="a3"/>
        <w:numPr>
          <w:ilvl w:val="0"/>
          <w:numId w:val="6"/>
        </w:numPr>
        <w:spacing w:line="240" w:lineRule="auto"/>
        <w:rPr>
          <w:b/>
        </w:rPr>
      </w:pPr>
      <w:r>
        <w:rPr>
          <w:b/>
          <w:lang w:val="en-US"/>
        </w:rPr>
        <w:t>APPLET</w:t>
      </w:r>
      <w:r w:rsidR="00185C48">
        <w:rPr>
          <w:b/>
        </w:rPr>
        <w:t xml:space="preserve"> – </w:t>
      </w:r>
      <w:r w:rsidR="00185C48">
        <w:t xml:space="preserve">встроенное </w:t>
      </w:r>
      <w:r w:rsidR="00185C48">
        <w:rPr>
          <w:lang w:val="en-US"/>
        </w:rPr>
        <w:t>Java-</w:t>
      </w:r>
      <w:r w:rsidR="00185C48">
        <w:t xml:space="preserve">приложение </w:t>
      </w:r>
    </w:p>
    <w:p w:rsidR="00E87B18" w:rsidRPr="00E87B18" w:rsidRDefault="00E87B18" w:rsidP="00E87B18">
      <w:pPr>
        <w:pStyle w:val="a3"/>
        <w:numPr>
          <w:ilvl w:val="0"/>
          <w:numId w:val="6"/>
        </w:numPr>
        <w:spacing w:line="240" w:lineRule="auto"/>
        <w:rPr>
          <w:b/>
        </w:rPr>
      </w:pPr>
      <w:r>
        <w:rPr>
          <w:b/>
          <w:lang w:val="en-US"/>
        </w:rPr>
        <w:t>IFRAME</w:t>
      </w:r>
      <w:r w:rsidR="00185C48">
        <w:rPr>
          <w:b/>
        </w:rPr>
        <w:t xml:space="preserve"> – </w:t>
      </w:r>
      <w:r w:rsidR="00185C48">
        <w:t xml:space="preserve">встроенный фрейм </w:t>
      </w:r>
    </w:p>
    <w:p w:rsidR="00E87B18" w:rsidRPr="00E87B18" w:rsidRDefault="00E87B18" w:rsidP="00E87B18">
      <w:pPr>
        <w:pStyle w:val="a3"/>
        <w:numPr>
          <w:ilvl w:val="0"/>
          <w:numId w:val="6"/>
        </w:numPr>
        <w:spacing w:line="240" w:lineRule="auto"/>
        <w:rPr>
          <w:b/>
        </w:rPr>
      </w:pPr>
      <w:r>
        <w:rPr>
          <w:b/>
          <w:lang w:val="en-US"/>
        </w:rPr>
        <w:t>INS</w:t>
      </w:r>
      <w:r w:rsidR="00185C48">
        <w:rPr>
          <w:b/>
        </w:rPr>
        <w:t xml:space="preserve"> – </w:t>
      </w:r>
      <w:r w:rsidR="00185C48">
        <w:t xml:space="preserve">вставленный текст </w:t>
      </w:r>
    </w:p>
    <w:p w:rsidR="00E87B18" w:rsidRPr="00E87B18" w:rsidRDefault="00E87B18" w:rsidP="00E87B18">
      <w:pPr>
        <w:pStyle w:val="a3"/>
        <w:numPr>
          <w:ilvl w:val="0"/>
          <w:numId w:val="6"/>
        </w:numPr>
        <w:spacing w:line="240" w:lineRule="auto"/>
        <w:rPr>
          <w:b/>
        </w:rPr>
      </w:pPr>
      <w:r>
        <w:rPr>
          <w:b/>
          <w:lang w:val="en-US"/>
        </w:rPr>
        <w:t>MAP</w:t>
      </w:r>
      <w:r w:rsidR="00185C48">
        <w:rPr>
          <w:b/>
        </w:rPr>
        <w:t xml:space="preserve"> – </w:t>
      </w:r>
      <w:r w:rsidR="00185C48" w:rsidRPr="00185C48">
        <w:t>изображение</w:t>
      </w:r>
      <w:r w:rsidR="00185C48">
        <w:t xml:space="preserve"> - карта</w:t>
      </w:r>
    </w:p>
    <w:p w:rsidR="00E87B18" w:rsidRPr="00E87B18" w:rsidRDefault="00E87B18" w:rsidP="00E87B18">
      <w:pPr>
        <w:pStyle w:val="a3"/>
        <w:numPr>
          <w:ilvl w:val="0"/>
          <w:numId w:val="6"/>
        </w:numPr>
        <w:spacing w:line="240" w:lineRule="auto"/>
        <w:rPr>
          <w:b/>
        </w:rPr>
      </w:pPr>
      <w:r>
        <w:rPr>
          <w:b/>
          <w:lang w:val="en-US"/>
        </w:rPr>
        <w:t>OBJECT</w:t>
      </w:r>
      <w:r w:rsidR="00185C48">
        <w:rPr>
          <w:b/>
        </w:rPr>
        <w:t xml:space="preserve"> – </w:t>
      </w:r>
      <w:r w:rsidR="00185C48">
        <w:t xml:space="preserve">встроенный объект </w:t>
      </w:r>
    </w:p>
    <w:p w:rsidR="00E87B18" w:rsidRPr="00185C48" w:rsidRDefault="00E87B18" w:rsidP="00E87B18">
      <w:pPr>
        <w:pStyle w:val="a3"/>
        <w:numPr>
          <w:ilvl w:val="0"/>
          <w:numId w:val="6"/>
        </w:numPr>
        <w:spacing w:line="240" w:lineRule="auto"/>
        <w:rPr>
          <w:b/>
        </w:rPr>
      </w:pPr>
      <w:r>
        <w:rPr>
          <w:b/>
          <w:lang w:val="en-US"/>
        </w:rPr>
        <w:t>SCRIPT</w:t>
      </w:r>
      <w:r w:rsidR="00185C48">
        <w:rPr>
          <w:b/>
        </w:rPr>
        <w:t xml:space="preserve"> – </w:t>
      </w:r>
      <w:r w:rsidR="00185C48" w:rsidRPr="00185C48">
        <w:t xml:space="preserve">встроенные </w:t>
      </w:r>
      <w:r w:rsidR="00185C48">
        <w:t xml:space="preserve"> в </w:t>
      </w:r>
      <w:r w:rsidR="00185C48" w:rsidRPr="00D318C7">
        <w:rPr>
          <w:lang w:val="en-US"/>
        </w:rPr>
        <w:t>HTML</w:t>
      </w:r>
      <w:r w:rsidR="00185C48">
        <w:t xml:space="preserve">-документ сценарии </w:t>
      </w:r>
    </w:p>
    <w:p w:rsidR="00185C48" w:rsidRPr="0001070B" w:rsidRDefault="00185C48" w:rsidP="00185C48">
      <w:pPr>
        <w:spacing w:line="240" w:lineRule="auto"/>
      </w:pPr>
      <w:r>
        <w:t xml:space="preserve">Можно вставить строчные элементы </w:t>
      </w:r>
      <w:r w:rsidR="0001070B">
        <w:t xml:space="preserve">внутри блочных элементов. Например, один тег </w:t>
      </w:r>
      <w:proofErr w:type="spellStart"/>
      <w:r w:rsidR="0001070B">
        <w:t>di</w:t>
      </w:r>
      <w:proofErr w:type="spellEnd"/>
      <w:r w:rsidR="0001070B">
        <w:rPr>
          <w:lang w:val="en-US"/>
        </w:rPr>
        <w:t>v</w:t>
      </w:r>
      <w:r w:rsidR="0001070B">
        <w:t xml:space="preserve"> может иметь несколько тегов </w:t>
      </w:r>
      <w:proofErr w:type="spellStart"/>
      <w:r w:rsidR="0001070B" w:rsidRPr="0001070B">
        <w:t>span</w:t>
      </w:r>
      <w:proofErr w:type="spellEnd"/>
      <w:r w:rsidR="0001070B">
        <w:t xml:space="preserve"> внутри. НО! Блочные элементы не могут входить в состав строчных элементов.</w:t>
      </w:r>
    </w:p>
    <w:p w:rsidR="00B3142B" w:rsidRDefault="00B3142B" w:rsidP="00B3142B">
      <w:pPr>
        <w:spacing w:line="240" w:lineRule="auto"/>
        <w:rPr>
          <w:b/>
        </w:rPr>
      </w:pPr>
      <w:r>
        <w:rPr>
          <w:b/>
        </w:rPr>
        <w:t xml:space="preserve">19.1 </w:t>
      </w:r>
      <w:r w:rsidRPr="00CA60D5">
        <w:rPr>
          <w:b/>
        </w:rPr>
        <w:t>УРОК</w:t>
      </w:r>
    </w:p>
    <w:p w:rsidR="00EB46BD" w:rsidRPr="00EB46BD" w:rsidRDefault="00EB46BD" w:rsidP="00B3142B">
      <w:pPr>
        <w:spacing w:line="240" w:lineRule="auto"/>
        <w:rPr>
          <w:b/>
        </w:rPr>
      </w:pPr>
      <w:r>
        <w:rPr>
          <w:b/>
        </w:rPr>
        <w:t xml:space="preserve">Формы в </w:t>
      </w:r>
      <w:r w:rsidRPr="00D318C7">
        <w:rPr>
          <w:lang w:val="en-US"/>
        </w:rPr>
        <w:t>HTML</w:t>
      </w:r>
      <w:r>
        <w:t xml:space="preserve"> используются для сбора информации от пользователя. </w:t>
      </w:r>
      <w:r w:rsidRPr="00EB46BD">
        <w:rPr>
          <w:b/>
        </w:rPr>
        <w:t>&lt;</w:t>
      </w:r>
      <w:proofErr w:type="spellStart"/>
      <w:r w:rsidRPr="00EB46BD">
        <w:rPr>
          <w:b/>
        </w:rPr>
        <w:t>form</w:t>
      </w:r>
      <w:proofErr w:type="spellEnd"/>
      <w:r w:rsidRPr="00EB46BD">
        <w:rPr>
          <w:b/>
        </w:rPr>
        <w:t>&gt; &lt;/</w:t>
      </w:r>
      <w:proofErr w:type="spellStart"/>
      <w:r w:rsidRPr="00EB46BD">
        <w:rPr>
          <w:b/>
        </w:rPr>
        <w:t>form</w:t>
      </w:r>
      <w:proofErr w:type="spellEnd"/>
      <w:r w:rsidRPr="00EB46BD">
        <w:rPr>
          <w:b/>
        </w:rPr>
        <w:t>&gt;</w:t>
      </w:r>
    </w:p>
    <w:p w:rsidR="00EB46BD" w:rsidRDefault="00EB46BD" w:rsidP="00B3142B">
      <w:pPr>
        <w:spacing w:line="240" w:lineRule="auto"/>
      </w:pPr>
      <w:r>
        <w:t xml:space="preserve">Атрибут </w:t>
      </w:r>
      <w:proofErr w:type="spellStart"/>
      <w:r w:rsidRPr="00EB46BD">
        <w:rPr>
          <w:b/>
        </w:rPr>
        <w:t>action</w:t>
      </w:r>
      <w:proofErr w:type="spellEnd"/>
      <w:r w:rsidRPr="00EB46BD">
        <w:rPr>
          <w:b/>
        </w:rPr>
        <w:t xml:space="preserve">=" </w:t>
      </w:r>
      <w:proofErr w:type="spellStart"/>
      <w:r w:rsidRPr="00EB46BD">
        <w:rPr>
          <w:b/>
        </w:rPr>
        <w:t>action</w:t>
      </w:r>
      <w:proofErr w:type="spellEnd"/>
      <w:r w:rsidRPr="00EB46BD">
        <w:rPr>
          <w:b/>
        </w:rPr>
        <w:t>="</w:t>
      </w:r>
      <w:proofErr w:type="spellStart"/>
      <w:r w:rsidRPr="00EB46BD">
        <w:rPr>
          <w:b/>
        </w:rPr>
        <w:t>url</w:t>
      </w:r>
      <w:proofErr w:type="spellEnd"/>
      <w:proofErr w:type="gramStart"/>
      <w:r w:rsidRPr="00EB46BD">
        <w:rPr>
          <w:b/>
        </w:rPr>
        <w:t>"</w:t>
      </w:r>
      <w:r w:rsidRPr="00EB46BD">
        <w:t xml:space="preserve"> </w:t>
      </w:r>
      <w:r>
        <w:t xml:space="preserve"> указывает</w:t>
      </w:r>
      <w:proofErr w:type="gramEnd"/>
      <w:r>
        <w:t xml:space="preserve"> на веб-страницу , которая должна загрузиться после отправки формы пользователем. </w:t>
      </w:r>
    </w:p>
    <w:p w:rsidR="00EB46BD" w:rsidRDefault="00EB46BD" w:rsidP="00B3142B">
      <w:pPr>
        <w:spacing w:line="240" w:lineRule="auto"/>
      </w:pPr>
      <w:r>
        <w:t xml:space="preserve">Атрибут </w:t>
      </w:r>
      <w:proofErr w:type="spellStart"/>
      <w:r w:rsidRPr="00432F3B">
        <w:rPr>
          <w:b/>
        </w:rPr>
        <w:t>method</w:t>
      </w:r>
      <w:proofErr w:type="spellEnd"/>
      <w:r w:rsidRPr="00EB46BD">
        <w:t>="GET</w:t>
      </w:r>
      <w:proofErr w:type="gramStart"/>
      <w:r w:rsidRPr="00EB46BD">
        <w:t>"</w:t>
      </w:r>
      <w:r>
        <w:t xml:space="preserve"> </w:t>
      </w:r>
      <w:r w:rsidR="00432F3B">
        <w:t xml:space="preserve"> указывает</w:t>
      </w:r>
      <w:proofErr w:type="gramEnd"/>
      <w:r w:rsidR="00432F3B">
        <w:t xml:space="preserve"> на метод </w:t>
      </w:r>
      <w:r w:rsidR="00432F3B" w:rsidRPr="00432F3B">
        <w:t xml:space="preserve"> </w:t>
      </w:r>
      <w:r w:rsidR="00432F3B">
        <w:rPr>
          <w:lang w:val="en-US"/>
        </w:rPr>
        <w:t>HTTP</w:t>
      </w:r>
      <w:r w:rsidR="00432F3B" w:rsidRPr="00432F3B">
        <w:t xml:space="preserve"> </w:t>
      </w:r>
      <w:r w:rsidR="00432F3B">
        <w:t>– запроса (</w:t>
      </w:r>
      <w:r w:rsidR="00432F3B" w:rsidRPr="00432F3B">
        <w:rPr>
          <w:b/>
        </w:rPr>
        <w:t xml:space="preserve">GET и </w:t>
      </w:r>
      <w:r w:rsidR="00432F3B" w:rsidRPr="00432F3B">
        <w:rPr>
          <w:b/>
          <w:lang w:val="en-US"/>
        </w:rPr>
        <w:t>POST</w:t>
      </w:r>
      <w:r w:rsidR="00432F3B">
        <w:t>), который будет использоваться при отправке формы.</w:t>
      </w:r>
    </w:p>
    <w:p w:rsidR="00432F3B" w:rsidRDefault="00432F3B" w:rsidP="00B3142B">
      <w:pPr>
        <w:spacing w:line="240" w:lineRule="auto"/>
        <w:rPr>
          <w:b/>
          <w:lang w:val="en-US"/>
        </w:rPr>
      </w:pPr>
      <w:r w:rsidRPr="00432F3B">
        <w:rPr>
          <w:b/>
          <w:lang w:val="en-US"/>
        </w:rPr>
        <w:t>&lt;form action="</w:t>
      </w:r>
      <w:proofErr w:type="spellStart"/>
      <w:r w:rsidRPr="00432F3B">
        <w:rPr>
          <w:b/>
          <w:lang w:val="en-US"/>
        </w:rPr>
        <w:t>url</w:t>
      </w:r>
      <w:proofErr w:type="spellEnd"/>
      <w:r w:rsidRPr="00432F3B">
        <w:rPr>
          <w:b/>
          <w:lang w:val="en-US"/>
        </w:rPr>
        <w:t>" method="GET"&gt;</w:t>
      </w:r>
    </w:p>
    <w:p w:rsidR="00432F3B" w:rsidRPr="00432F3B" w:rsidRDefault="00432F3B" w:rsidP="00B3142B">
      <w:pPr>
        <w:spacing w:line="240" w:lineRule="auto"/>
      </w:pPr>
      <w:r>
        <w:t xml:space="preserve">Когда используется </w:t>
      </w:r>
      <w:proofErr w:type="gramStart"/>
      <w:r>
        <w:t xml:space="preserve">метод  </w:t>
      </w:r>
      <w:r w:rsidRPr="00EB46BD">
        <w:t>GET</w:t>
      </w:r>
      <w:proofErr w:type="gramEnd"/>
      <w:r>
        <w:t xml:space="preserve">, в </w:t>
      </w:r>
      <w:r>
        <w:rPr>
          <w:lang w:val="en-US"/>
        </w:rPr>
        <w:t>URL</w:t>
      </w:r>
      <w:r>
        <w:t>-адресе веб-страницы будут отображаться формы.</w:t>
      </w:r>
    </w:p>
    <w:p w:rsidR="00432F3B" w:rsidRDefault="00432F3B" w:rsidP="00B3142B">
      <w:pPr>
        <w:spacing w:line="240" w:lineRule="auto"/>
        <w:rPr>
          <w:b/>
          <w:lang w:val="en-US"/>
        </w:rPr>
      </w:pPr>
      <w:r w:rsidRPr="00432F3B">
        <w:rPr>
          <w:b/>
          <w:lang w:val="en-US"/>
        </w:rPr>
        <w:t>&lt;form action="</w:t>
      </w:r>
      <w:proofErr w:type="spellStart"/>
      <w:r w:rsidRPr="00432F3B">
        <w:rPr>
          <w:b/>
          <w:lang w:val="en-US"/>
        </w:rPr>
        <w:t>url</w:t>
      </w:r>
      <w:proofErr w:type="spellEnd"/>
      <w:r w:rsidRPr="00432F3B">
        <w:rPr>
          <w:b/>
          <w:lang w:val="en-US"/>
        </w:rPr>
        <w:t>" method=" POST "&gt;</w:t>
      </w:r>
    </w:p>
    <w:p w:rsidR="00432F3B" w:rsidRDefault="00432F3B" w:rsidP="00B3142B">
      <w:pPr>
        <w:spacing w:line="240" w:lineRule="auto"/>
      </w:pPr>
      <w:proofErr w:type="gramStart"/>
      <w:r>
        <w:lastRenderedPageBreak/>
        <w:t xml:space="preserve">Метод  </w:t>
      </w:r>
      <w:r>
        <w:rPr>
          <w:lang w:val="en-US"/>
        </w:rPr>
        <w:t>POST</w:t>
      </w:r>
      <w:proofErr w:type="gramEnd"/>
      <w:r w:rsidRPr="00432F3B">
        <w:t xml:space="preserve"> </w:t>
      </w:r>
      <w:r>
        <w:t xml:space="preserve">используется, когда требуется обновить данные в форме или когда в форме содержится конфиденциальная информация (пароли). Этот метод безопасней, потому что, передаваемые </w:t>
      </w:r>
      <w:proofErr w:type="gramStart"/>
      <w:r>
        <w:t>данные  не</w:t>
      </w:r>
      <w:proofErr w:type="gramEnd"/>
      <w:r>
        <w:t xml:space="preserve"> видны пользователю в </w:t>
      </w:r>
      <w:r>
        <w:rPr>
          <w:lang w:val="en-US"/>
        </w:rPr>
        <w:t>URL</w:t>
      </w:r>
      <w:r>
        <w:t>-адресе страницы.</w:t>
      </w:r>
    </w:p>
    <w:p w:rsidR="00432F3B" w:rsidRDefault="00432F3B" w:rsidP="00B3142B">
      <w:pPr>
        <w:spacing w:line="240" w:lineRule="auto"/>
      </w:pPr>
      <w:r>
        <w:t xml:space="preserve">Для того что бы получить данные пользователя, нужны соответствующие элементы формы, такие как текстовые поля. </w:t>
      </w:r>
      <w:r w:rsidR="007908EC">
        <w:t xml:space="preserve">Элемент </w:t>
      </w:r>
      <w:r w:rsidR="007908EC" w:rsidRPr="007908EC">
        <w:rPr>
          <w:b/>
        </w:rPr>
        <w:t>&lt;</w:t>
      </w:r>
      <w:proofErr w:type="spellStart"/>
      <w:r w:rsidR="007908EC" w:rsidRPr="007908EC">
        <w:rPr>
          <w:b/>
        </w:rPr>
        <w:t>input</w:t>
      </w:r>
      <w:proofErr w:type="spellEnd"/>
      <w:r w:rsidR="007908EC" w:rsidRPr="007908EC">
        <w:rPr>
          <w:b/>
        </w:rPr>
        <w:t>&gt;</w:t>
      </w:r>
      <w:r w:rsidR="007908EC">
        <w:t xml:space="preserve"> имеет множество вариаций, что определяется атрибутом </w:t>
      </w:r>
      <w:proofErr w:type="spellStart"/>
      <w:r w:rsidR="007908EC" w:rsidRPr="007908EC">
        <w:rPr>
          <w:b/>
        </w:rPr>
        <w:t>type</w:t>
      </w:r>
      <w:proofErr w:type="spellEnd"/>
      <w:r w:rsidR="007908EC" w:rsidRPr="007908EC">
        <w:rPr>
          <w:b/>
        </w:rPr>
        <w:t>="”.</w:t>
      </w:r>
      <w:r w:rsidR="007908EC">
        <w:t xml:space="preserve"> </w:t>
      </w:r>
      <w:proofErr w:type="gramStart"/>
      <w:r w:rsidR="007908EC">
        <w:t>Например</w:t>
      </w:r>
      <w:proofErr w:type="gramEnd"/>
      <w:r w:rsidR="007908EC">
        <w:t xml:space="preserve">: </w:t>
      </w:r>
      <w:r w:rsidR="007908EC" w:rsidRPr="007908EC">
        <w:rPr>
          <w:b/>
          <w:lang w:val="en-US"/>
        </w:rPr>
        <w:t>text</w:t>
      </w:r>
      <w:r w:rsidR="007908EC" w:rsidRPr="00D755CF">
        <w:rPr>
          <w:b/>
        </w:rPr>
        <w:t xml:space="preserve">, </w:t>
      </w:r>
      <w:r w:rsidR="007908EC" w:rsidRPr="007908EC">
        <w:rPr>
          <w:b/>
          <w:lang w:val="en-US"/>
        </w:rPr>
        <w:t>password</w:t>
      </w:r>
      <w:r w:rsidR="007908EC" w:rsidRPr="007908EC">
        <w:rPr>
          <w:b/>
        </w:rPr>
        <w:t>,</w:t>
      </w:r>
      <w:r w:rsidR="007908EC" w:rsidRPr="00D755CF">
        <w:rPr>
          <w:b/>
        </w:rPr>
        <w:t xml:space="preserve"> </w:t>
      </w:r>
      <w:r w:rsidR="007908EC" w:rsidRPr="007908EC">
        <w:rPr>
          <w:b/>
          <w:lang w:val="en-US"/>
        </w:rPr>
        <w:t>radio</w:t>
      </w:r>
      <w:r w:rsidR="007908EC" w:rsidRPr="007908EC">
        <w:rPr>
          <w:b/>
        </w:rPr>
        <w:t>,</w:t>
      </w:r>
      <w:r w:rsidR="007908EC" w:rsidRPr="00D755CF">
        <w:rPr>
          <w:b/>
        </w:rPr>
        <w:t xml:space="preserve"> </w:t>
      </w:r>
      <w:r w:rsidR="007908EC" w:rsidRPr="007908EC">
        <w:rPr>
          <w:b/>
          <w:lang w:val="en-US"/>
        </w:rPr>
        <w:t>URL</w:t>
      </w:r>
      <w:r w:rsidR="007908EC" w:rsidRPr="007908EC">
        <w:rPr>
          <w:b/>
        </w:rPr>
        <w:t>,</w:t>
      </w:r>
      <w:r w:rsidR="007908EC" w:rsidRPr="00D755CF">
        <w:rPr>
          <w:b/>
        </w:rPr>
        <w:t xml:space="preserve"> </w:t>
      </w:r>
      <w:proofErr w:type="spellStart"/>
      <w:r w:rsidR="007908EC" w:rsidRPr="007908EC">
        <w:rPr>
          <w:b/>
          <w:lang w:val="en-US"/>
        </w:rPr>
        <w:t>sumbit</w:t>
      </w:r>
      <w:proofErr w:type="spellEnd"/>
      <w:r w:rsidR="007908EC" w:rsidRPr="00D755CF">
        <w:t xml:space="preserve"> </w:t>
      </w:r>
      <w:r w:rsidR="007908EC">
        <w:t>и другие.</w:t>
      </w:r>
    </w:p>
    <w:p w:rsidR="007908EC" w:rsidRPr="007908EC" w:rsidRDefault="007908EC" w:rsidP="00B3142B">
      <w:pPr>
        <w:spacing w:line="240" w:lineRule="auto"/>
      </w:pPr>
      <w:r>
        <w:t xml:space="preserve">В атрибуте </w:t>
      </w:r>
      <w:r>
        <w:rPr>
          <w:lang w:val="en-US"/>
        </w:rPr>
        <w:t>name</w:t>
      </w:r>
      <w:r w:rsidRPr="007908EC">
        <w:t xml:space="preserve"> </w:t>
      </w:r>
      <w:proofErr w:type="spellStart"/>
      <w:r>
        <w:t>узазываем</w:t>
      </w:r>
      <w:proofErr w:type="spellEnd"/>
      <w:r>
        <w:t xml:space="preserve"> название формы.</w:t>
      </w:r>
    </w:p>
    <w:p w:rsidR="00EB46BD" w:rsidRDefault="007908EC" w:rsidP="00B3142B">
      <w:pPr>
        <w:spacing w:line="240" w:lineRule="auto"/>
      </w:pPr>
      <w:r>
        <w:t xml:space="preserve">Если мы изменим тип ввода данных на </w:t>
      </w:r>
      <w:proofErr w:type="spellStart"/>
      <w:r w:rsidRPr="007908EC">
        <w:t>type</w:t>
      </w:r>
      <w:proofErr w:type="spellEnd"/>
      <w:r w:rsidRPr="007908EC">
        <w:t>="</w:t>
      </w:r>
      <w:proofErr w:type="spellStart"/>
      <w:r w:rsidRPr="007908EC">
        <w:t>radio</w:t>
      </w:r>
      <w:proofErr w:type="spellEnd"/>
      <w:r w:rsidRPr="007908EC">
        <w:t>"</w:t>
      </w:r>
      <w:r>
        <w:t xml:space="preserve">, пользователь сможет выбрать только один вариант из представленного списка. </w:t>
      </w:r>
      <w:proofErr w:type="spellStart"/>
      <w:r w:rsidRPr="007908EC">
        <w:t>type</w:t>
      </w:r>
      <w:proofErr w:type="spellEnd"/>
      <w:r w:rsidRPr="007908EC">
        <w:t>="</w:t>
      </w:r>
      <w:proofErr w:type="spellStart"/>
      <w:r w:rsidRPr="007908EC">
        <w:t>checkbox</w:t>
      </w:r>
      <w:proofErr w:type="spellEnd"/>
      <w:r w:rsidRPr="007908EC">
        <w:t>"</w:t>
      </w:r>
      <w:r>
        <w:t xml:space="preserve"> – будет возможность выбрать несколько вариантов.</w:t>
      </w:r>
    </w:p>
    <w:p w:rsidR="00EB46BD" w:rsidRDefault="00ED6100" w:rsidP="00ED6100">
      <w:pPr>
        <w:spacing w:before="240" w:line="240" w:lineRule="auto"/>
      </w:pPr>
      <w:r>
        <w:t xml:space="preserve">При нажатии кнопки отправки, форма отправляется атрибуту </w:t>
      </w:r>
      <w:proofErr w:type="spellStart"/>
      <w:r w:rsidRPr="00ED6100">
        <w:t>action</w:t>
      </w:r>
      <w:proofErr w:type="spellEnd"/>
      <w:r w:rsidRPr="00ED6100">
        <w:t>="”</w:t>
      </w:r>
      <w:r>
        <w:t xml:space="preserve"> </w:t>
      </w:r>
      <w:r w:rsidRPr="00ED6100">
        <w:t xml:space="preserve">(GET или </w:t>
      </w:r>
      <w:r w:rsidRPr="00ED6100">
        <w:rPr>
          <w:lang w:val="en-US"/>
        </w:rPr>
        <w:t>POST</w:t>
      </w:r>
      <w:r w:rsidRPr="00ED6100">
        <w:t>)</w:t>
      </w:r>
      <w:r>
        <w:t xml:space="preserve">. После отправки формы, данные будут обработаны на сервере с использованием языка программирования, например, </w:t>
      </w:r>
      <w:r>
        <w:rPr>
          <w:lang w:val="en-US"/>
        </w:rPr>
        <w:t>PHP</w:t>
      </w:r>
      <w:r>
        <w:t>.</w:t>
      </w:r>
    </w:p>
    <w:p w:rsidR="00CF40AE" w:rsidRPr="00CF40AE" w:rsidRDefault="00CF40AE" w:rsidP="00CF40AE">
      <w:pPr>
        <w:spacing w:line="240" w:lineRule="auto"/>
        <w:rPr>
          <w:b/>
          <w:lang w:val="en-US"/>
        </w:rPr>
      </w:pPr>
      <w:r w:rsidRPr="00CF40AE">
        <w:rPr>
          <w:b/>
          <w:lang w:val="en-US"/>
        </w:rPr>
        <w:t>&lt;</w:t>
      </w:r>
      <w:proofErr w:type="spellStart"/>
      <w:r w:rsidRPr="00500D54">
        <w:rPr>
          <w:b/>
          <w:lang w:val="en-US"/>
        </w:rPr>
        <w:t>textarea</w:t>
      </w:r>
      <w:proofErr w:type="spellEnd"/>
      <w:r w:rsidRPr="00CF40AE">
        <w:rPr>
          <w:lang w:val="en-US"/>
        </w:rPr>
        <w:t xml:space="preserve"> </w:t>
      </w:r>
      <w:r w:rsidRPr="00500D54">
        <w:rPr>
          <w:lang w:val="en-US"/>
        </w:rPr>
        <w:t>name</w:t>
      </w:r>
      <w:r w:rsidRPr="00CF40AE">
        <w:rPr>
          <w:lang w:val="en-US"/>
        </w:rPr>
        <w:t>="</w:t>
      </w:r>
      <w:r w:rsidRPr="00500D54">
        <w:rPr>
          <w:lang w:val="en-US"/>
        </w:rPr>
        <w:t>message</w:t>
      </w:r>
      <w:r w:rsidRPr="00CF40AE">
        <w:rPr>
          <w:lang w:val="en-US"/>
        </w:rPr>
        <w:t>"&gt; &lt;/</w:t>
      </w:r>
      <w:proofErr w:type="spellStart"/>
      <w:r w:rsidRPr="00500D54">
        <w:rPr>
          <w:lang w:val="en-US"/>
        </w:rPr>
        <w:t>textarea</w:t>
      </w:r>
      <w:proofErr w:type="spellEnd"/>
      <w:r w:rsidRPr="00CF40AE">
        <w:rPr>
          <w:lang w:val="en-US"/>
        </w:rPr>
        <w:t xml:space="preserve">&gt; </w:t>
      </w:r>
      <w:r w:rsidRPr="00500D54">
        <w:t>несколько</w:t>
      </w:r>
      <w:r w:rsidRPr="00CF40AE">
        <w:rPr>
          <w:lang w:val="en-US"/>
        </w:rPr>
        <w:t xml:space="preserve"> </w:t>
      </w:r>
      <w:r w:rsidRPr="00500D54">
        <w:t>строк</w:t>
      </w:r>
      <w:r w:rsidRPr="00CF40AE">
        <w:rPr>
          <w:lang w:val="en-US"/>
        </w:rPr>
        <w:t xml:space="preserve"> </w:t>
      </w:r>
      <w:r w:rsidRPr="00500D54">
        <w:t>ввода</w:t>
      </w:r>
    </w:p>
    <w:p w:rsidR="00CF40AE" w:rsidRPr="00CF40AE" w:rsidRDefault="00CF40AE" w:rsidP="00ED6100">
      <w:pPr>
        <w:spacing w:before="240" w:line="240" w:lineRule="auto"/>
      </w:pPr>
      <w:r>
        <w:t xml:space="preserve">Что бы отправить работающие формы, необходимо написать код с серверной </w:t>
      </w:r>
      <w:proofErr w:type="gramStart"/>
      <w:r>
        <w:t>стороны  (</w:t>
      </w:r>
      <w:proofErr w:type="gramEnd"/>
      <w:r>
        <w:rPr>
          <w:lang w:val="en-US"/>
        </w:rPr>
        <w:t>PHP</w:t>
      </w:r>
      <w:r w:rsidRPr="00CF40AE">
        <w:t>)</w:t>
      </w:r>
    </w:p>
    <w:p w:rsidR="00B3142B" w:rsidRPr="00D755CF" w:rsidRDefault="00B3142B" w:rsidP="00B3142B">
      <w:pPr>
        <w:spacing w:line="240" w:lineRule="auto"/>
        <w:rPr>
          <w:b/>
        </w:rPr>
      </w:pPr>
      <w:r>
        <w:rPr>
          <w:b/>
        </w:rPr>
        <w:t xml:space="preserve">20.1 </w:t>
      </w:r>
      <w:r w:rsidRPr="00CA60D5">
        <w:rPr>
          <w:b/>
        </w:rPr>
        <w:t>УРОК</w:t>
      </w:r>
      <w:r w:rsidR="007D4C0C" w:rsidRPr="00D755CF">
        <w:rPr>
          <w:b/>
        </w:rPr>
        <w:t xml:space="preserve"> (</w:t>
      </w:r>
      <w:r w:rsidR="007D4C0C">
        <w:rPr>
          <w:b/>
        </w:rPr>
        <w:t>мой блог</w:t>
      </w:r>
      <w:r w:rsidR="007D4C0C" w:rsidRPr="00D755CF">
        <w:rPr>
          <w:b/>
        </w:rPr>
        <w:t>)</w:t>
      </w:r>
    </w:p>
    <w:p w:rsidR="00B3142B" w:rsidRDefault="00B3142B" w:rsidP="003062F0">
      <w:pPr>
        <w:spacing w:line="240" w:lineRule="auto"/>
        <w:rPr>
          <w:b/>
        </w:rPr>
      </w:pPr>
      <w:r>
        <w:rPr>
          <w:b/>
        </w:rPr>
        <w:t xml:space="preserve">21.1 </w:t>
      </w:r>
      <w:r w:rsidRPr="00CA60D5">
        <w:rPr>
          <w:b/>
        </w:rPr>
        <w:t>УРОК</w:t>
      </w:r>
    </w:p>
    <w:p w:rsidR="007D4C0C" w:rsidRDefault="007D4C0C" w:rsidP="003062F0">
      <w:pPr>
        <w:spacing w:line="240" w:lineRule="auto"/>
      </w:pPr>
      <w:r>
        <w:rPr>
          <w:b/>
        </w:rPr>
        <w:t xml:space="preserve">Цвет в </w:t>
      </w:r>
      <w:r w:rsidRPr="00D318C7">
        <w:rPr>
          <w:lang w:val="en-US"/>
        </w:rPr>
        <w:t>HTML</w:t>
      </w:r>
      <w:r>
        <w:t xml:space="preserve"> задается с помощью </w:t>
      </w:r>
      <w:proofErr w:type="spellStart"/>
      <w:r>
        <w:t>шеснадцатеричного</w:t>
      </w:r>
      <w:proofErr w:type="spellEnd"/>
      <w:r>
        <w:t xml:space="preserve"> кода 0, 1, 2, 3, 4, 5, 6, 7, 8, 9,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>,</w:t>
      </w:r>
      <w:r w:rsidRPr="007D4C0C">
        <w:t xml:space="preserve"> </w:t>
      </w:r>
      <w:r>
        <w:rPr>
          <w:lang w:val="en-US"/>
        </w:rPr>
        <w:t>C</w:t>
      </w:r>
      <w:r>
        <w:t>,</w:t>
      </w:r>
      <w:r w:rsidRPr="007D4C0C">
        <w:t xml:space="preserve"> </w:t>
      </w:r>
      <w:r>
        <w:rPr>
          <w:lang w:val="en-US"/>
        </w:rPr>
        <w:t>D</w:t>
      </w:r>
      <w:r>
        <w:t>,</w:t>
      </w:r>
      <w:r w:rsidRPr="007D4C0C">
        <w:t xml:space="preserve"> </w:t>
      </w:r>
      <w:r>
        <w:rPr>
          <w:lang w:val="en-US"/>
        </w:rPr>
        <w:t>E</w:t>
      </w:r>
      <w:r>
        <w:t>,</w:t>
      </w:r>
      <w:r w:rsidRPr="007D4C0C">
        <w:t xml:space="preserve"> </w:t>
      </w:r>
      <w:r>
        <w:rPr>
          <w:lang w:val="en-US"/>
        </w:rPr>
        <w:t>F</w:t>
      </w:r>
      <w:r>
        <w:t>.</w:t>
      </w:r>
    </w:p>
    <w:p w:rsidR="00467AF5" w:rsidRPr="00467AF5" w:rsidRDefault="00467AF5" w:rsidP="003062F0">
      <w:pPr>
        <w:spacing w:line="240" w:lineRule="auto"/>
      </w:pPr>
      <w:r>
        <w:t>0 –</w:t>
      </w:r>
      <w:r w:rsidRPr="00467AF5">
        <w:t xml:space="preserve"> </w:t>
      </w:r>
      <w:r>
        <w:t>наименьшее значение</w:t>
      </w:r>
    </w:p>
    <w:p w:rsidR="00467AF5" w:rsidRDefault="00467AF5" w:rsidP="003062F0">
      <w:pPr>
        <w:spacing w:line="240" w:lineRule="auto"/>
      </w:pPr>
      <w:r>
        <w:rPr>
          <w:lang w:val="en-US"/>
        </w:rPr>
        <w:t>F</w:t>
      </w:r>
      <w:r w:rsidRPr="00467AF5">
        <w:t xml:space="preserve"> – </w:t>
      </w:r>
      <w:proofErr w:type="gramStart"/>
      <w:r>
        <w:t>наибольшее</w:t>
      </w:r>
      <w:proofErr w:type="gramEnd"/>
      <w:r>
        <w:t xml:space="preserve"> значение </w:t>
      </w:r>
    </w:p>
    <w:p w:rsidR="00467AF5" w:rsidRDefault="00467AF5" w:rsidP="003062F0">
      <w:pPr>
        <w:spacing w:line="240" w:lineRule="auto"/>
      </w:pPr>
      <w:r>
        <w:rPr>
          <w:lang w:val="en-US"/>
        </w:rPr>
        <w:t>RGB</w:t>
      </w:r>
      <w:r w:rsidRPr="00467AF5">
        <w:t xml:space="preserve"> (</w:t>
      </w:r>
      <w:r>
        <w:rPr>
          <w:lang w:val="en-US"/>
        </w:rPr>
        <w:t>Red</w:t>
      </w:r>
      <w:proofErr w:type="gramStart"/>
      <w:r>
        <w:t xml:space="preserve">, </w:t>
      </w:r>
      <w:r w:rsidRPr="00467AF5">
        <w:t xml:space="preserve"> </w:t>
      </w:r>
      <w:r>
        <w:rPr>
          <w:lang w:val="en-US"/>
        </w:rPr>
        <w:t>Green</w:t>
      </w:r>
      <w:proofErr w:type="gramEnd"/>
      <w:r>
        <w:t xml:space="preserve">, </w:t>
      </w:r>
      <w:r w:rsidRPr="00467AF5">
        <w:t xml:space="preserve"> </w:t>
      </w:r>
      <w:r>
        <w:rPr>
          <w:lang w:val="en-US"/>
        </w:rPr>
        <w:t>Blue</w:t>
      </w:r>
      <w:r w:rsidRPr="00467AF5">
        <w:t xml:space="preserve">) </w:t>
      </w:r>
      <w:r>
        <w:t xml:space="preserve">– это комбинация красного, зеленого и синего цветов. </w:t>
      </w:r>
    </w:p>
    <w:p w:rsidR="00467AF5" w:rsidRDefault="00467AF5" w:rsidP="003062F0">
      <w:pPr>
        <w:spacing w:line="240" w:lineRule="auto"/>
      </w:pPr>
      <w:r>
        <w:t xml:space="preserve">Код цвета состоит из символа </w:t>
      </w:r>
      <w:r w:rsidRPr="00467AF5">
        <w:t>(#)</w:t>
      </w:r>
      <w:r>
        <w:t>, за которым идет код из трех или шести символов.</w:t>
      </w:r>
    </w:p>
    <w:p w:rsidR="00467AF5" w:rsidRDefault="00467AF5" w:rsidP="003062F0">
      <w:pPr>
        <w:spacing w:line="240" w:lineRule="auto"/>
      </w:pPr>
      <w:r w:rsidRPr="00467AF5">
        <w:t>#</w:t>
      </w:r>
      <w:r>
        <w:rPr>
          <w:lang w:val="en-US"/>
        </w:rPr>
        <w:t>FF</w:t>
      </w:r>
      <w:r w:rsidRPr="00467AF5">
        <w:t xml:space="preserve">0000 – </w:t>
      </w:r>
      <w:proofErr w:type="gramStart"/>
      <w:r>
        <w:t xml:space="preserve">красный, </w:t>
      </w:r>
      <w:r w:rsidRPr="00467AF5">
        <w:t xml:space="preserve"> #</w:t>
      </w:r>
      <w:proofErr w:type="gramEnd"/>
      <w:r>
        <w:t>00</w:t>
      </w:r>
      <w:r>
        <w:rPr>
          <w:lang w:val="en-US"/>
        </w:rPr>
        <w:t>FF</w:t>
      </w:r>
      <w:r w:rsidRPr="00467AF5">
        <w:t>00 – зелёный,  #</w:t>
      </w:r>
      <w:r>
        <w:t>0000</w:t>
      </w:r>
      <w:r>
        <w:rPr>
          <w:lang w:val="en-US"/>
        </w:rPr>
        <w:t>FF</w:t>
      </w:r>
      <w:r w:rsidRPr="00467AF5">
        <w:t xml:space="preserve"> </w:t>
      </w:r>
      <w:r>
        <w:t>–</w:t>
      </w:r>
      <w:r w:rsidRPr="00467AF5">
        <w:t xml:space="preserve"> </w:t>
      </w:r>
      <w:r>
        <w:t xml:space="preserve">синий, </w:t>
      </w:r>
      <w:r w:rsidRPr="00467AF5">
        <w:t>#</w:t>
      </w:r>
      <w:r>
        <w:t>С1250</w:t>
      </w:r>
      <w:r>
        <w:rPr>
          <w:lang w:val="en-US"/>
        </w:rPr>
        <w:t>F</w:t>
      </w:r>
      <w:r w:rsidRPr="00467AF5">
        <w:t xml:space="preserve"> </w:t>
      </w:r>
      <w:r>
        <w:t>–</w:t>
      </w:r>
      <w:r w:rsidRPr="00467AF5">
        <w:t xml:space="preserve"> </w:t>
      </w:r>
      <w:r>
        <w:t>смешение оранжевого и красного……</w:t>
      </w:r>
      <w:proofErr w:type="spellStart"/>
      <w:r>
        <w:t>итд</w:t>
      </w:r>
      <w:proofErr w:type="spellEnd"/>
    </w:p>
    <w:p w:rsidR="00467AF5" w:rsidRDefault="00467AF5" w:rsidP="003062F0">
      <w:pPr>
        <w:spacing w:line="240" w:lineRule="auto"/>
      </w:pPr>
      <w:r>
        <w:t>Комбинаций есть больше 16 миллионов.</w:t>
      </w:r>
    </w:p>
    <w:p w:rsidR="00467AF5" w:rsidRDefault="00467AF5" w:rsidP="003062F0">
      <w:pPr>
        <w:spacing w:line="240" w:lineRule="auto"/>
      </w:pPr>
      <w:r>
        <w:t xml:space="preserve">Атрибут </w:t>
      </w:r>
      <w:r w:rsidRPr="00467AF5">
        <w:t>&lt;</w:t>
      </w:r>
      <w:proofErr w:type="spellStart"/>
      <w:r w:rsidRPr="00467AF5">
        <w:t>body</w:t>
      </w:r>
      <w:proofErr w:type="spellEnd"/>
      <w:r w:rsidRPr="00467AF5">
        <w:t xml:space="preserve"> </w:t>
      </w:r>
      <w:proofErr w:type="spellStart"/>
      <w:r w:rsidRPr="00076913">
        <w:rPr>
          <w:b/>
        </w:rPr>
        <w:t>bgcolor</w:t>
      </w:r>
      <w:proofErr w:type="spellEnd"/>
      <w:r w:rsidRPr="00076913">
        <w:rPr>
          <w:b/>
        </w:rPr>
        <w:t>="#000099</w:t>
      </w:r>
      <w:r w:rsidRPr="00467AF5">
        <w:t>"&gt;</w:t>
      </w:r>
      <w:r w:rsidR="00076913">
        <w:t xml:space="preserve"> используют для изменения цвета фона веб-страницы.</w:t>
      </w:r>
    </w:p>
    <w:p w:rsidR="007D4C0C" w:rsidRPr="004128E1" w:rsidRDefault="00076913" w:rsidP="003062F0">
      <w:pPr>
        <w:spacing w:line="240" w:lineRule="auto"/>
      </w:pPr>
      <w:r w:rsidRPr="00076913">
        <w:t>&lt;</w:t>
      </w:r>
      <w:proofErr w:type="spellStart"/>
      <w:r w:rsidRPr="00076913">
        <w:t>font</w:t>
      </w:r>
      <w:proofErr w:type="spellEnd"/>
      <w:r w:rsidRPr="00076913">
        <w:t xml:space="preserve"> </w:t>
      </w:r>
      <w:proofErr w:type="spellStart"/>
      <w:r w:rsidRPr="00076913">
        <w:t>color</w:t>
      </w:r>
      <w:proofErr w:type="spellEnd"/>
      <w:r w:rsidRPr="00076913">
        <w:t>=</w:t>
      </w:r>
      <w:r w:rsidRPr="00076913">
        <w:rPr>
          <w:b/>
        </w:rPr>
        <w:t>"#FFFFFF</w:t>
      </w:r>
      <w:proofErr w:type="gramStart"/>
      <w:r w:rsidRPr="00076913">
        <w:rPr>
          <w:b/>
        </w:rPr>
        <w:t xml:space="preserve">" </w:t>
      </w:r>
      <w:r w:rsidRPr="00076913">
        <w:t>&gt;</w:t>
      </w:r>
      <w:proofErr w:type="gramEnd"/>
      <w:r w:rsidRPr="00076913">
        <w:t xml:space="preserve"> Заголовок белым цветом &lt;/</w:t>
      </w:r>
      <w:proofErr w:type="spellStart"/>
      <w:r w:rsidRPr="00076913">
        <w:t>font</w:t>
      </w:r>
      <w:proofErr w:type="spellEnd"/>
      <w:r w:rsidRPr="00076913">
        <w:t>&gt;</w:t>
      </w:r>
    </w:p>
    <w:p w:rsidR="00E333A8" w:rsidRPr="00E333A8" w:rsidRDefault="00B3142B" w:rsidP="00B3142B">
      <w:pPr>
        <w:spacing w:line="240" w:lineRule="auto"/>
        <w:rPr>
          <w:b/>
        </w:rPr>
      </w:pPr>
      <w:r>
        <w:rPr>
          <w:b/>
        </w:rPr>
        <w:t xml:space="preserve">22.1 </w:t>
      </w:r>
      <w:proofErr w:type="gramStart"/>
      <w:r w:rsidRPr="00CA60D5">
        <w:rPr>
          <w:b/>
        </w:rPr>
        <w:t>УРОК</w:t>
      </w:r>
      <w:r w:rsidR="00B75292" w:rsidRPr="00D755CF">
        <w:rPr>
          <w:b/>
        </w:rPr>
        <w:t xml:space="preserve">  </w:t>
      </w:r>
      <w:r w:rsidR="00E333A8">
        <w:rPr>
          <w:b/>
        </w:rPr>
        <w:t>(</w:t>
      </w:r>
      <w:proofErr w:type="gramEnd"/>
      <w:r w:rsidR="00E333A8">
        <w:rPr>
          <w:b/>
        </w:rPr>
        <w:t>02.10.2021)</w:t>
      </w:r>
    </w:p>
    <w:p w:rsidR="00B75292" w:rsidRPr="00D755CF" w:rsidRDefault="00B75292" w:rsidP="00B3142B">
      <w:pPr>
        <w:spacing w:line="240" w:lineRule="auto"/>
        <w:rPr>
          <w:b/>
        </w:rPr>
      </w:pPr>
      <w:r w:rsidRPr="00D755CF">
        <w:rPr>
          <w:b/>
        </w:rPr>
        <w:t xml:space="preserve"> </w:t>
      </w:r>
      <w:r>
        <w:rPr>
          <w:b/>
        </w:rPr>
        <w:t xml:space="preserve">Тег </w:t>
      </w:r>
      <w:r w:rsidRPr="00B75292">
        <w:rPr>
          <w:b/>
        </w:rPr>
        <w:t>&lt;</w:t>
      </w:r>
      <w:proofErr w:type="spellStart"/>
      <w:r w:rsidRPr="00B75292">
        <w:rPr>
          <w:b/>
        </w:rPr>
        <w:t>frame</w:t>
      </w:r>
      <w:proofErr w:type="spellEnd"/>
      <w:r w:rsidRPr="00D755CF">
        <w:rPr>
          <w:b/>
        </w:rPr>
        <w:t>&gt;</w:t>
      </w:r>
    </w:p>
    <w:p w:rsidR="00B75292" w:rsidRDefault="009F6E01" w:rsidP="00B3142B">
      <w:pPr>
        <w:spacing w:line="240" w:lineRule="auto"/>
      </w:pPr>
      <w:r w:rsidRPr="009F6E01">
        <w:t xml:space="preserve">Веб страницу </w:t>
      </w:r>
      <w:r>
        <w:t xml:space="preserve">можно разделить на фреймы (кадры, окна) с помощью </w:t>
      </w:r>
      <w:proofErr w:type="spellStart"/>
      <w:r>
        <w:t>спец.документа</w:t>
      </w:r>
      <w:proofErr w:type="spellEnd"/>
      <w:r>
        <w:t xml:space="preserve">. Отдельное окно (фрейм) создается с помощью тегов </w:t>
      </w:r>
      <w:r w:rsidRPr="009F6E01">
        <w:rPr>
          <w:b/>
        </w:rPr>
        <w:t>&lt;</w:t>
      </w:r>
      <w:proofErr w:type="spellStart"/>
      <w:r w:rsidRPr="009F6E01">
        <w:rPr>
          <w:b/>
        </w:rPr>
        <w:t>frame</w:t>
      </w:r>
      <w:proofErr w:type="spellEnd"/>
      <w:r w:rsidRPr="009F6E01">
        <w:rPr>
          <w:b/>
        </w:rPr>
        <w:t>&gt;,</w:t>
      </w:r>
      <w:r>
        <w:t xml:space="preserve"> которые заключаются в пару </w:t>
      </w:r>
      <w:r w:rsidRPr="009F6E01">
        <w:rPr>
          <w:b/>
        </w:rPr>
        <w:t>&lt;</w:t>
      </w:r>
      <w:proofErr w:type="spellStart"/>
      <w:r w:rsidRPr="009F6E01">
        <w:rPr>
          <w:b/>
        </w:rPr>
        <w:t>frameset</w:t>
      </w:r>
      <w:proofErr w:type="spellEnd"/>
      <w:r w:rsidRPr="009F6E01">
        <w:rPr>
          <w:b/>
        </w:rPr>
        <w:t>&gt; &lt;/</w:t>
      </w:r>
      <w:proofErr w:type="spellStart"/>
      <w:r w:rsidRPr="009F6E01">
        <w:rPr>
          <w:b/>
        </w:rPr>
        <w:t>frameset</w:t>
      </w:r>
      <w:proofErr w:type="spellEnd"/>
      <w:r w:rsidRPr="009F6E01">
        <w:rPr>
          <w:b/>
        </w:rPr>
        <w:t>&gt;.</w:t>
      </w:r>
      <w:r>
        <w:t xml:space="preserve"> Каждый тег </w:t>
      </w:r>
      <w:r w:rsidRPr="009F6E01">
        <w:t>&lt;</w:t>
      </w:r>
      <w:proofErr w:type="spellStart"/>
      <w:r w:rsidRPr="009F6E01">
        <w:t>frame</w:t>
      </w:r>
      <w:proofErr w:type="spellEnd"/>
      <w:r>
        <w:t>&gt; внутри элемента &lt;</w:t>
      </w:r>
      <w:proofErr w:type="spellStart"/>
      <w:r w:rsidRPr="009F6E01">
        <w:t>frameset</w:t>
      </w:r>
      <w:proofErr w:type="spellEnd"/>
      <w:r w:rsidRPr="009F6E01">
        <w:t>&gt;</w:t>
      </w:r>
      <w:r>
        <w:t xml:space="preserve"> может содержать </w:t>
      </w:r>
      <w:r w:rsidR="000A0040">
        <w:t>различные атрибуты:</w:t>
      </w:r>
    </w:p>
    <w:p w:rsidR="000A0040" w:rsidRDefault="000A0040" w:rsidP="00B3142B">
      <w:pPr>
        <w:spacing w:line="240" w:lineRule="auto"/>
      </w:pPr>
      <w:r w:rsidRPr="000A0040">
        <w:rPr>
          <w:b/>
          <w:lang w:val="en-US"/>
        </w:rPr>
        <w:t>Border</w:t>
      </w:r>
      <w:r w:rsidRPr="000A0040">
        <w:rPr>
          <w:b/>
        </w:rPr>
        <w:t xml:space="preserve"> (рамка), </w:t>
      </w:r>
      <w:proofErr w:type="spellStart"/>
      <w:r w:rsidRPr="000A0040">
        <w:rPr>
          <w:b/>
          <w:lang w:val="en-US"/>
        </w:rPr>
        <w:t>scorolling</w:t>
      </w:r>
      <w:proofErr w:type="spellEnd"/>
      <w:r w:rsidRPr="000A0040">
        <w:rPr>
          <w:b/>
        </w:rPr>
        <w:t xml:space="preserve"> (прокрутка), </w:t>
      </w:r>
      <w:proofErr w:type="spellStart"/>
      <w:r w:rsidRPr="000A0040">
        <w:rPr>
          <w:b/>
          <w:lang w:val="en-US"/>
        </w:rPr>
        <w:t>noresize</w:t>
      </w:r>
      <w:proofErr w:type="spellEnd"/>
      <w:r w:rsidRPr="000A0040">
        <w:rPr>
          <w:b/>
        </w:rPr>
        <w:t xml:space="preserve"> (запрет изменять размер)</w:t>
      </w:r>
      <w:r>
        <w:t xml:space="preserve"> и т.д.</w:t>
      </w:r>
    </w:p>
    <w:p w:rsidR="000A0040" w:rsidRPr="000A0040" w:rsidRDefault="000A0040" w:rsidP="00B3142B">
      <w:pPr>
        <w:spacing w:line="240" w:lineRule="auto"/>
      </w:pPr>
      <w:r>
        <w:t>В элементе &lt;</w:t>
      </w:r>
      <w:proofErr w:type="spellStart"/>
      <w:r w:rsidRPr="009F6E01">
        <w:t>frameset</w:t>
      </w:r>
      <w:proofErr w:type="spellEnd"/>
      <w:r w:rsidRPr="009F6E01">
        <w:t>&gt;</w:t>
      </w:r>
      <w:r>
        <w:t xml:space="preserve"> назначается количество строк или столбцов фреймов, а также указывается размер каждого из них в % или </w:t>
      </w:r>
      <w:proofErr w:type="spellStart"/>
      <w:r>
        <w:t>хр</w:t>
      </w:r>
      <w:proofErr w:type="spellEnd"/>
    </w:p>
    <w:p w:rsidR="004128E1" w:rsidRDefault="000A0040" w:rsidP="00B3142B">
      <w:pPr>
        <w:spacing w:line="240" w:lineRule="auto"/>
      </w:pPr>
      <w:r>
        <w:t xml:space="preserve">Содержимое фрейма описывается с помощью атрибута </w:t>
      </w:r>
      <w:proofErr w:type="spellStart"/>
      <w:r>
        <w:rPr>
          <w:lang w:val="en-US"/>
        </w:rPr>
        <w:t>src</w:t>
      </w:r>
      <w:proofErr w:type="spellEnd"/>
      <w:r w:rsidRPr="000A0040">
        <w:t xml:space="preserve">. </w:t>
      </w:r>
    </w:p>
    <w:p w:rsidR="004128E1" w:rsidRPr="000A0040" w:rsidRDefault="000A0040" w:rsidP="00B3142B">
      <w:pPr>
        <w:spacing w:line="240" w:lineRule="auto"/>
      </w:pPr>
      <w:r>
        <w:t xml:space="preserve">Элемент </w:t>
      </w:r>
      <w:r w:rsidRPr="000A0040">
        <w:t>&lt;</w:t>
      </w:r>
      <w:proofErr w:type="spellStart"/>
      <w:r w:rsidRPr="000A0040">
        <w:t>noframes</w:t>
      </w:r>
      <w:proofErr w:type="spellEnd"/>
      <w:r w:rsidRPr="000A0040">
        <w:t>&gt;</w:t>
      </w:r>
      <w:r>
        <w:t xml:space="preserve"> дает возможность просматривать веб-страницу в браузерах, которые не поддерживают фреймы. Внутри этого элемент может находится альтернативная страница с тегами </w:t>
      </w:r>
      <w:r>
        <w:rPr>
          <w:lang w:val="en-US"/>
        </w:rPr>
        <w:t>body</w:t>
      </w:r>
      <w:r w:rsidRPr="000A0040">
        <w:t xml:space="preserve"> </w:t>
      </w:r>
      <w:r>
        <w:t>и любыми другими элементами.</w:t>
      </w:r>
    </w:p>
    <w:p w:rsidR="00B3142B" w:rsidRPr="00B3142B" w:rsidRDefault="00B3142B" w:rsidP="00B3142B">
      <w:pPr>
        <w:spacing w:line="240" w:lineRule="auto"/>
        <w:rPr>
          <w:b/>
        </w:rPr>
      </w:pPr>
      <w:r>
        <w:rPr>
          <w:b/>
        </w:rPr>
        <w:t xml:space="preserve">23.1 </w:t>
      </w:r>
      <w:r w:rsidRPr="00CA60D5">
        <w:rPr>
          <w:b/>
        </w:rPr>
        <w:t>УРОК</w:t>
      </w:r>
      <w:r w:rsidR="000A0040">
        <w:rPr>
          <w:b/>
        </w:rPr>
        <w:t xml:space="preserve"> </w:t>
      </w:r>
      <w:r w:rsidR="000A0040" w:rsidRPr="000A0040">
        <w:rPr>
          <w:b/>
        </w:rPr>
        <w:t>(</w:t>
      </w:r>
      <w:r w:rsidR="000A0040">
        <w:rPr>
          <w:b/>
        </w:rPr>
        <w:t>мой блог</w:t>
      </w:r>
      <w:r w:rsidR="000A0040" w:rsidRPr="000A0040">
        <w:rPr>
          <w:b/>
        </w:rPr>
        <w:t>)</w:t>
      </w:r>
    </w:p>
    <w:p w:rsidR="00CC00FA" w:rsidRDefault="00CC00FA" w:rsidP="00CC00FA">
      <w:pPr>
        <w:pBdr>
          <w:bottom w:val="single" w:sz="12" w:space="1" w:color="auto"/>
        </w:pBdr>
        <w:spacing w:line="240" w:lineRule="auto"/>
        <w:rPr>
          <w:b/>
        </w:rPr>
      </w:pPr>
      <w:r>
        <w:rPr>
          <w:b/>
        </w:rPr>
        <w:t xml:space="preserve">24.1 </w:t>
      </w:r>
      <w:r w:rsidRPr="00CA60D5">
        <w:rPr>
          <w:b/>
        </w:rPr>
        <w:t>УРОК</w:t>
      </w:r>
      <w:r>
        <w:rPr>
          <w:b/>
        </w:rPr>
        <w:t xml:space="preserve"> (тесты к модулю)</w:t>
      </w:r>
    </w:p>
    <w:p w:rsidR="00CC00FA" w:rsidRDefault="00CC00FA" w:rsidP="00CC00FA">
      <w:pPr>
        <w:pBdr>
          <w:bottom w:val="single" w:sz="12" w:space="1" w:color="auto"/>
        </w:pBdr>
        <w:spacing w:line="240" w:lineRule="auto"/>
        <w:rPr>
          <w:b/>
        </w:rPr>
      </w:pPr>
      <w:r>
        <w:rPr>
          <w:b/>
        </w:rPr>
        <w:t xml:space="preserve">25.1 </w:t>
      </w:r>
      <w:r w:rsidRPr="00CA60D5">
        <w:rPr>
          <w:b/>
        </w:rPr>
        <w:t>УРОК</w:t>
      </w:r>
      <w:r w:rsidRPr="00D755CF">
        <w:rPr>
          <w:b/>
        </w:rPr>
        <w:t xml:space="preserve"> </w:t>
      </w:r>
      <w:r>
        <w:rPr>
          <w:b/>
        </w:rPr>
        <w:t>(задачи)</w:t>
      </w:r>
    </w:p>
    <w:p w:rsidR="00CC00FA" w:rsidRDefault="00CC00FA" w:rsidP="00CC00FA">
      <w:pPr>
        <w:pBdr>
          <w:bottom w:val="single" w:sz="12" w:space="1" w:color="auto"/>
        </w:pBdr>
        <w:spacing w:line="240" w:lineRule="auto"/>
        <w:rPr>
          <w:b/>
        </w:rPr>
      </w:pPr>
    </w:p>
    <w:p w:rsidR="00E50A27" w:rsidRDefault="00E50A27" w:rsidP="00CC00FA">
      <w:pPr>
        <w:pBdr>
          <w:bottom w:val="single" w:sz="12" w:space="1" w:color="auto"/>
        </w:pBdr>
        <w:spacing w:line="240" w:lineRule="auto"/>
        <w:rPr>
          <w:b/>
        </w:rPr>
      </w:pPr>
    </w:p>
    <w:p w:rsidR="00CC00FA" w:rsidRDefault="00CC00FA" w:rsidP="00CC00FA">
      <w:pPr>
        <w:pBdr>
          <w:bottom w:val="single" w:sz="12" w:space="1" w:color="auto"/>
        </w:pBdr>
        <w:spacing w:line="240" w:lineRule="auto"/>
        <w:rPr>
          <w:b/>
        </w:rPr>
      </w:pPr>
    </w:p>
    <w:p w:rsidR="00CC00FA" w:rsidRPr="00D755CF" w:rsidRDefault="00CC00FA" w:rsidP="00CC00FA">
      <w:pPr>
        <w:spacing w:line="240" w:lineRule="auto"/>
        <w:jc w:val="center"/>
        <w:rPr>
          <w:b/>
          <w:sz w:val="24"/>
          <w:szCs w:val="24"/>
        </w:rPr>
      </w:pPr>
      <w:r w:rsidRPr="004118D3">
        <w:rPr>
          <w:b/>
          <w:sz w:val="24"/>
          <w:szCs w:val="24"/>
          <w:lang w:val="en-US"/>
        </w:rPr>
        <w:t>HTML</w:t>
      </w:r>
      <w:r>
        <w:rPr>
          <w:b/>
          <w:sz w:val="24"/>
          <w:szCs w:val="24"/>
        </w:rPr>
        <w:t xml:space="preserve"> 5</w:t>
      </w:r>
    </w:p>
    <w:p w:rsidR="00CC00FA" w:rsidRDefault="00CC00FA" w:rsidP="00CC00FA">
      <w:pPr>
        <w:spacing w:line="240" w:lineRule="auto"/>
        <w:rPr>
          <w:b/>
        </w:rPr>
      </w:pPr>
    </w:p>
    <w:p w:rsidR="00CC00FA" w:rsidRDefault="00CC00FA" w:rsidP="00B3142B">
      <w:pPr>
        <w:spacing w:line="240" w:lineRule="auto"/>
        <w:rPr>
          <w:b/>
        </w:rPr>
      </w:pPr>
    </w:p>
    <w:p w:rsidR="00B3142B" w:rsidRDefault="00B3142B" w:rsidP="00B3142B">
      <w:pPr>
        <w:spacing w:line="240" w:lineRule="auto"/>
        <w:rPr>
          <w:b/>
        </w:rPr>
      </w:pPr>
      <w:r>
        <w:rPr>
          <w:b/>
        </w:rPr>
        <w:t xml:space="preserve">26.1 </w:t>
      </w:r>
      <w:r w:rsidRPr="00CA60D5">
        <w:rPr>
          <w:b/>
        </w:rPr>
        <w:t>УРОК</w:t>
      </w:r>
      <w:r w:rsidR="00CC00FA">
        <w:t xml:space="preserve"> </w:t>
      </w:r>
      <w:r w:rsidR="00CC00FA">
        <w:rPr>
          <w:b/>
        </w:rPr>
        <w:t>(3.10.2021)</w:t>
      </w:r>
    </w:p>
    <w:p w:rsidR="00CC00FA" w:rsidRPr="00C46801" w:rsidRDefault="00750690" w:rsidP="00B3142B">
      <w:pPr>
        <w:spacing w:line="240" w:lineRule="auto"/>
        <w:rPr>
          <w:b/>
        </w:rPr>
      </w:pPr>
      <w:r>
        <w:rPr>
          <w:b/>
        </w:rPr>
        <w:t xml:space="preserve">Новое в </w:t>
      </w:r>
      <w:r>
        <w:rPr>
          <w:b/>
          <w:lang w:val="en-US"/>
        </w:rPr>
        <w:t>HTML</w:t>
      </w:r>
      <w:r w:rsidRPr="00C46801">
        <w:rPr>
          <w:b/>
        </w:rPr>
        <w:t xml:space="preserve"> 5</w:t>
      </w:r>
    </w:p>
    <w:p w:rsidR="00750690" w:rsidRDefault="00750690" w:rsidP="00B3142B">
      <w:pPr>
        <w:spacing w:line="240" w:lineRule="auto"/>
        <w:rPr>
          <w:u w:val="single"/>
        </w:rPr>
      </w:pPr>
      <w:r w:rsidRPr="00750690">
        <w:rPr>
          <w:u w:val="single"/>
        </w:rPr>
        <w:t>Формы</w:t>
      </w:r>
    </w:p>
    <w:p w:rsidR="00750690" w:rsidRDefault="00750690" w:rsidP="00750690">
      <w:pPr>
        <w:pStyle w:val="a3"/>
        <w:numPr>
          <w:ilvl w:val="0"/>
          <w:numId w:val="4"/>
        </w:numPr>
        <w:spacing w:line="240" w:lineRule="auto"/>
      </w:pPr>
      <w:r>
        <w:t xml:space="preserve">Спецификация </w:t>
      </w:r>
      <w:r w:rsidRPr="00750690">
        <w:rPr>
          <w:lang w:val="en-US"/>
        </w:rPr>
        <w:t>Web</w:t>
      </w:r>
      <w:r w:rsidRPr="00750690">
        <w:t xml:space="preserve"> </w:t>
      </w:r>
      <w:r w:rsidRPr="00750690">
        <w:rPr>
          <w:lang w:val="en-US"/>
        </w:rPr>
        <w:t>Forms</w:t>
      </w:r>
      <w:r w:rsidRPr="00750690">
        <w:t xml:space="preserve"> 2.0 </w:t>
      </w:r>
      <w:r>
        <w:t xml:space="preserve">расширила функциональные возможности форм, стало возможным создание более продуктивных страниц </w:t>
      </w:r>
    </w:p>
    <w:p w:rsidR="00750690" w:rsidRPr="00A83166" w:rsidRDefault="00750690" w:rsidP="00750690">
      <w:pPr>
        <w:pStyle w:val="a3"/>
        <w:numPr>
          <w:ilvl w:val="0"/>
          <w:numId w:val="4"/>
        </w:numPr>
        <w:spacing w:line="240" w:lineRule="auto"/>
      </w:pPr>
      <w:r>
        <w:t>Добавлены э</w:t>
      </w:r>
      <w:r w:rsidR="00A83166">
        <w:t>лементы</w:t>
      </w:r>
      <w:r>
        <w:t xml:space="preserve"> выбора даты, цвета, </w:t>
      </w:r>
      <w:r>
        <w:rPr>
          <w:lang w:val="en-US"/>
        </w:rPr>
        <w:t>Numeric</w:t>
      </w:r>
      <w:r w:rsidR="00A83166">
        <w:t xml:space="preserve"> </w:t>
      </w:r>
      <w:r>
        <w:rPr>
          <w:lang w:val="en-US"/>
        </w:rPr>
        <w:t>St</w:t>
      </w:r>
      <w:r w:rsidR="00A83166">
        <w:rPr>
          <w:lang w:val="en-US"/>
        </w:rPr>
        <w:t>epper</w:t>
      </w:r>
    </w:p>
    <w:p w:rsidR="00A83166" w:rsidRDefault="00A83166" w:rsidP="00750690">
      <w:pPr>
        <w:pStyle w:val="a3"/>
        <w:numPr>
          <w:ilvl w:val="0"/>
          <w:numId w:val="4"/>
        </w:numPr>
        <w:spacing w:line="240" w:lineRule="auto"/>
      </w:pPr>
      <w:r>
        <w:t xml:space="preserve">Новые поля для ввода: электронная почта, поиск и </w:t>
      </w:r>
      <w:r>
        <w:rPr>
          <w:lang w:val="en-US"/>
        </w:rPr>
        <w:t>URL</w:t>
      </w:r>
      <w:r w:rsidRPr="00A83166">
        <w:t>-</w:t>
      </w:r>
      <w:r>
        <w:t xml:space="preserve">адрес </w:t>
      </w:r>
    </w:p>
    <w:p w:rsidR="00A83166" w:rsidRPr="00A83166" w:rsidRDefault="00A83166" w:rsidP="00750690">
      <w:pPr>
        <w:pStyle w:val="a3"/>
        <w:numPr>
          <w:ilvl w:val="0"/>
          <w:numId w:val="4"/>
        </w:numPr>
        <w:spacing w:line="240" w:lineRule="auto"/>
      </w:pPr>
      <w:r>
        <w:t xml:space="preserve">Добавлена поддержка формами методов </w:t>
      </w:r>
      <w:r>
        <w:rPr>
          <w:lang w:val="en-US"/>
        </w:rPr>
        <w:t>PUT</w:t>
      </w:r>
      <w:r>
        <w:t xml:space="preserve"> и </w:t>
      </w:r>
      <w:r>
        <w:rPr>
          <w:lang w:val="en-US"/>
        </w:rPr>
        <w:t>DELETE</w:t>
      </w:r>
    </w:p>
    <w:p w:rsidR="00A83166" w:rsidRDefault="00A83166" w:rsidP="00A83166">
      <w:pPr>
        <w:spacing w:line="240" w:lineRule="auto"/>
      </w:pPr>
      <w:r w:rsidRPr="00A83166">
        <w:rPr>
          <w:u w:val="single"/>
        </w:rPr>
        <w:t xml:space="preserve">Встроенные </w:t>
      </w:r>
      <w:r w:rsidRPr="00A83166">
        <w:rPr>
          <w:u w:val="single"/>
          <w:lang w:val="en-US"/>
        </w:rPr>
        <w:t>API</w:t>
      </w:r>
      <w:r w:rsidRPr="00A83166">
        <w:t xml:space="preserve"> (</w:t>
      </w:r>
      <w:r>
        <w:rPr>
          <w:lang w:val="en-US"/>
        </w:rPr>
        <w:t>Application</w:t>
      </w:r>
      <w:r w:rsidRPr="00A83166">
        <w:t xml:space="preserve"> </w:t>
      </w:r>
      <w:r>
        <w:rPr>
          <w:lang w:val="en-US"/>
        </w:rPr>
        <w:t>Programming</w:t>
      </w:r>
      <w:r w:rsidRPr="00A83166">
        <w:t xml:space="preserve"> </w:t>
      </w:r>
      <w:r>
        <w:rPr>
          <w:lang w:val="en-US"/>
        </w:rPr>
        <w:t>Interfaces</w:t>
      </w:r>
      <w:r w:rsidRPr="00A83166">
        <w:t xml:space="preserve"> </w:t>
      </w:r>
      <w:r>
        <w:t>интерфейсы программирования приложений</w:t>
      </w:r>
      <w:r w:rsidRPr="00A83166">
        <w:t>)</w:t>
      </w:r>
    </w:p>
    <w:p w:rsidR="00A83166" w:rsidRDefault="00A83166" w:rsidP="00A83166">
      <w:pPr>
        <w:pStyle w:val="a3"/>
        <w:numPr>
          <w:ilvl w:val="0"/>
          <w:numId w:val="7"/>
        </w:numPr>
        <w:spacing w:line="240" w:lineRule="auto"/>
      </w:pPr>
      <w:r>
        <w:t>Функция «перетащи и отпусти»</w:t>
      </w:r>
    </w:p>
    <w:p w:rsidR="00A83166" w:rsidRDefault="00A83166" w:rsidP="00A83166">
      <w:pPr>
        <w:pStyle w:val="a3"/>
        <w:numPr>
          <w:ilvl w:val="0"/>
          <w:numId w:val="7"/>
        </w:numPr>
        <w:spacing w:line="240" w:lineRule="auto"/>
      </w:pPr>
      <w:r>
        <w:t xml:space="preserve">Проигрывание ауди и видеофайлов </w:t>
      </w:r>
    </w:p>
    <w:p w:rsidR="00A83166" w:rsidRDefault="00A83166" w:rsidP="00A83166">
      <w:pPr>
        <w:pStyle w:val="a3"/>
        <w:numPr>
          <w:ilvl w:val="0"/>
          <w:numId w:val="7"/>
        </w:numPr>
        <w:spacing w:line="240" w:lineRule="auto"/>
      </w:pPr>
      <w:r>
        <w:t>Автономные веб-приложения</w:t>
      </w:r>
    </w:p>
    <w:p w:rsidR="00A83166" w:rsidRDefault="00A83166" w:rsidP="00A83166">
      <w:pPr>
        <w:pStyle w:val="a3"/>
        <w:numPr>
          <w:ilvl w:val="0"/>
          <w:numId w:val="7"/>
        </w:numPr>
        <w:spacing w:line="240" w:lineRule="auto"/>
      </w:pPr>
      <w:r>
        <w:t>История</w:t>
      </w:r>
    </w:p>
    <w:p w:rsidR="00A83166" w:rsidRDefault="00A83166" w:rsidP="00A83166">
      <w:pPr>
        <w:pStyle w:val="a3"/>
        <w:numPr>
          <w:ilvl w:val="0"/>
          <w:numId w:val="7"/>
        </w:numPr>
        <w:spacing w:line="240" w:lineRule="auto"/>
      </w:pPr>
      <w:r>
        <w:t>Локальное сохранение</w:t>
      </w:r>
    </w:p>
    <w:p w:rsidR="00A83166" w:rsidRDefault="00A83166" w:rsidP="00A83166">
      <w:pPr>
        <w:pStyle w:val="a3"/>
        <w:numPr>
          <w:ilvl w:val="0"/>
          <w:numId w:val="7"/>
        </w:numPr>
        <w:spacing w:line="240" w:lineRule="auto"/>
      </w:pPr>
      <w:r>
        <w:t xml:space="preserve">Геолокация </w:t>
      </w:r>
    </w:p>
    <w:p w:rsidR="00A83166" w:rsidRPr="00A83166" w:rsidRDefault="00A83166" w:rsidP="00A83166">
      <w:pPr>
        <w:pStyle w:val="a3"/>
        <w:numPr>
          <w:ilvl w:val="0"/>
          <w:numId w:val="7"/>
        </w:numPr>
        <w:spacing w:line="240" w:lineRule="auto"/>
      </w:pPr>
      <w:r>
        <w:t>Веб-сообщения</w:t>
      </w:r>
    </w:p>
    <w:p w:rsidR="00B3142B" w:rsidRDefault="00B3142B" w:rsidP="00B3142B">
      <w:pPr>
        <w:spacing w:line="240" w:lineRule="auto"/>
        <w:rPr>
          <w:b/>
        </w:rPr>
      </w:pPr>
      <w:r>
        <w:rPr>
          <w:b/>
        </w:rPr>
        <w:t xml:space="preserve">27.1 </w:t>
      </w:r>
      <w:r w:rsidRPr="00CA60D5">
        <w:rPr>
          <w:b/>
        </w:rPr>
        <w:t>УРОК</w:t>
      </w:r>
    </w:p>
    <w:p w:rsidR="00A83166" w:rsidRDefault="00A83166" w:rsidP="00B3142B">
      <w:pPr>
        <w:spacing w:line="240" w:lineRule="auto"/>
        <w:rPr>
          <w:b/>
        </w:rPr>
      </w:pPr>
      <w:r>
        <w:rPr>
          <w:b/>
        </w:rPr>
        <w:t>Категории моделей контента</w:t>
      </w:r>
    </w:p>
    <w:p w:rsidR="00A83166" w:rsidRDefault="0076110A" w:rsidP="00B3142B">
      <w:pPr>
        <w:spacing w:line="240" w:lineRule="auto"/>
      </w:pPr>
      <w:r w:rsidRPr="0076110A">
        <w:t xml:space="preserve">В </w:t>
      </w:r>
      <w:r w:rsidRPr="0076110A">
        <w:rPr>
          <w:lang w:val="en-US"/>
        </w:rPr>
        <w:t>HTML</w:t>
      </w:r>
      <w:r w:rsidRPr="0076110A">
        <w:t xml:space="preserve"> элементы, как правило, </w:t>
      </w:r>
      <w:r>
        <w:t xml:space="preserve">были двух моделей: либо блочные, либо строчные. </w:t>
      </w:r>
    </w:p>
    <w:p w:rsidR="0076110A" w:rsidRDefault="0076110A" w:rsidP="00B3142B">
      <w:pPr>
        <w:spacing w:line="240" w:lineRule="auto"/>
      </w:pPr>
      <w:r>
        <w:t xml:space="preserve">В </w:t>
      </w:r>
      <w:r w:rsidRPr="0076110A">
        <w:rPr>
          <w:lang w:val="en-US"/>
        </w:rPr>
        <w:t>HTML</w:t>
      </w:r>
      <w:r>
        <w:t xml:space="preserve"> 5 введены семь основных </w:t>
      </w:r>
      <w:r w:rsidRPr="00FD51E7">
        <w:rPr>
          <w:b/>
          <w:sz w:val="28"/>
          <w:szCs w:val="28"/>
        </w:rPr>
        <w:t>моделей контента</w:t>
      </w:r>
    </w:p>
    <w:p w:rsidR="0076110A" w:rsidRDefault="0076110A" w:rsidP="0076110A">
      <w:pPr>
        <w:pStyle w:val="a3"/>
        <w:numPr>
          <w:ilvl w:val="0"/>
          <w:numId w:val="8"/>
        </w:numPr>
        <w:spacing w:line="240" w:lineRule="auto"/>
      </w:pPr>
      <w:r>
        <w:t>Метаданные</w:t>
      </w:r>
    </w:p>
    <w:p w:rsidR="0076110A" w:rsidRDefault="0076110A" w:rsidP="0076110A">
      <w:pPr>
        <w:pStyle w:val="a3"/>
        <w:numPr>
          <w:ilvl w:val="0"/>
          <w:numId w:val="8"/>
        </w:numPr>
        <w:spacing w:line="240" w:lineRule="auto"/>
      </w:pPr>
      <w:r>
        <w:t xml:space="preserve">Встроенный контент </w:t>
      </w:r>
    </w:p>
    <w:p w:rsidR="0076110A" w:rsidRDefault="0076110A" w:rsidP="0076110A">
      <w:pPr>
        <w:pStyle w:val="a3"/>
        <w:numPr>
          <w:ilvl w:val="0"/>
          <w:numId w:val="8"/>
        </w:numPr>
        <w:spacing w:line="240" w:lineRule="auto"/>
      </w:pPr>
      <w:r>
        <w:t xml:space="preserve">Интерактивный контент </w:t>
      </w:r>
    </w:p>
    <w:p w:rsidR="008509FE" w:rsidRDefault="00FD51E7" w:rsidP="0076110A">
      <w:pPr>
        <w:pStyle w:val="a3"/>
        <w:numPr>
          <w:ilvl w:val="0"/>
          <w:numId w:val="8"/>
        </w:numPr>
        <w:spacing w:line="240" w:lineRule="auto"/>
      </w:pPr>
      <w:r>
        <w:t>Заголовочный контент</w:t>
      </w:r>
    </w:p>
    <w:p w:rsidR="00FD51E7" w:rsidRDefault="00FD51E7" w:rsidP="0076110A">
      <w:pPr>
        <w:pStyle w:val="a3"/>
        <w:numPr>
          <w:ilvl w:val="0"/>
          <w:numId w:val="8"/>
        </w:numPr>
        <w:spacing w:line="240" w:lineRule="auto"/>
      </w:pPr>
      <w:proofErr w:type="spellStart"/>
      <w:r>
        <w:t>Ф</w:t>
      </w:r>
      <w:r w:rsidR="00F037DC">
        <w:t>разо</w:t>
      </w:r>
      <w:r>
        <w:t>образующий</w:t>
      </w:r>
      <w:proofErr w:type="spellEnd"/>
      <w:r>
        <w:t xml:space="preserve"> контент</w:t>
      </w:r>
    </w:p>
    <w:p w:rsidR="00FD51E7" w:rsidRDefault="00FD51E7" w:rsidP="0076110A">
      <w:pPr>
        <w:pStyle w:val="a3"/>
        <w:numPr>
          <w:ilvl w:val="0"/>
          <w:numId w:val="8"/>
        </w:numPr>
        <w:spacing w:line="240" w:lineRule="auto"/>
      </w:pPr>
      <w:r>
        <w:t>Потоковый контент</w:t>
      </w:r>
    </w:p>
    <w:p w:rsidR="00FD51E7" w:rsidRDefault="00FD51E7" w:rsidP="0076110A">
      <w:pPr>
        <w:pStyle w:val="a3"/>
        <w:numPr>
          <w:ilvl w:val="0"/>
          <w:numId w:val="8"/>
        </w:numPr>
        <w:spacing w:line="240" w:lineRule="auto"/>
      </w:pPr>
      <w:r>
        <w:t>Секционирующий контент</w:t>
      </w:r>
    </w:p>
    <w:p w:rsidR="00FD51E7" w:rsidRPr="00435202" w:rsidRDefault="00FD51E7" w:rsidP="00FD51E7">
      <w:pPr>
        <w:spacing w:line="240" w:lineRule="auto"/>
      </w:pPr>
      <w:r>
        <w:t xml:space="preserve">Модели контента </w:t>
      </w:r>
      <w:r w:rsidRPr="0076110A">
        <w:rPr>
          <w:lang w:val="en-US"/>
        </w:rPr>
        <w:t>HTML</w:t>
      </w:r>
      <w:r>
        <w:t xml:space="preserve"> 5 были разработаны, </w:t>
      </w:r>
      <w:proofErr w:type="gramStart"/>
      <w:r>
        <w:t>что бы</w:t>
      </w:r>
      <w:proofErr w:type="gramEnd"/>
      <w:r>
        <w:t xml:space="preserve"> сделать структуру разметки понятней как для браузера, так и для веб-разработчика.</w:t>
      </w:r>
      <w:r w:rsidR="005A064D">
        <w:t xml:space="preserve"> Одни и те же элементы могут принадлежать к разным контентным моделям.</w:t>
      </w:r>
      <w:r w:rsidR="00435202" w:rsidRPr="00435202">
        <w:t xml:space="preserve"> </w:t>
      </w:r>
      <w:r w:rsidR="00435202">
        <w:t xml:space="preserve">Модели контента </w:t>
      </w:r>
      <w:proofErr w:type="spellStart"/>
      <w:r w:rsidR="00435202">
        <w:t>накладиваются</w:t>
      </w:r>
      <w:proofErr w:type="spellEnd"/>
      <w:r w:rsidR="00435202">
        <w:t xml:space="preserve"> друг на друга определенным образом, что зависит от способа их использования. </w:t>
      </w:r>
    </w:p>
    <w:p w:rsidR="00FD51E7" w:rsidRDefault="00FD51E7" w:rsidP="00FD51E7">
      <w:pPr>
        <w:spacing w:line="240" w:lineRule="auto"/>
      </w:pPr>
      <w:r w:rsidRPr="00FD51E7">
        <w:rPr>
          <w:b/>
          <w:u w:val="single"/>
        </w:rPr>
        <w:t>Метаданные:</w:t>
      </w:r>
      <w:r>
        <w:t xml:space="preserve"> Контент, который определяет представление или поведение остального контента на веб-странице. Эти элементы находятся в элементе </w:t>
      </w:r>
      <w:r>
        <w:rPr>
          <w:lang w:val="en-US"/>
        </w:rPr>
        <w:t>head</w:t>
      </w:r>
      <w:r w:rsidRPr="00FD51E7">
        <w:t xml:space="preserve"> </w:t>
      </w:r>
      <w:r>
        <w:t>документа.</w:t>
      </w:r>
    </w:p>
    <w:p w:rsidR="00FD51E7" w:rsidRPr="00C46801" w:rsidRDefault="00FD51E7" w:rsidP="00FD51E7">
      <w:pPr>
        <w:spacing w:line="240" w:lineRule="auto"/>
      </w:pPr>
      <w:r w:rsidRPr="00FD51E7">
        <w:rPr>
          <w:i/>
        </w:rPr>
        <w:t>Элементы</w:t>
      </w:r>
      <w:r w:rsidRPr="00C46801">
        <w:rPr>
          <w:i/>
        </w:rPr>
        <w:t>:</w:t>
      </w:r>
      <w:r w:rsidRPr="00C46801">
        <w:t xml:space="preserve"> &lt;</w:t>
      </w:r>
      <w:r>
        <w:rPr>
          <w:lang w:val="en-US"/>
        </w:rPr>
        <w:t>base</w:t>
      </w:r>
      <w:r w:rsidRPr="00C46801">
        <w:t>&gt;, &lt;</w:t>
      </w:r>
      <w:r>
        <w:rPr>
          <w:lang w:val="en-US"/>
        </w:rPr>
        <w:t>link</w:t>
      </w:r>
      <w:r w:rsidRPr="00C46801">
        <w:t>&gt;, &lt;</w:t>
      </w:r>
      <w:r>
        <w:rPr>
          <w:lang w:val="en-US"/>
        </w:rPr>
        <w:t>meta</w:t>
      </w:r>
      <w:r w:rsidRPr="00C46801">
        <w:t>&gt;, &lt;</w:t>
      </w:r>
      <w:proofErr w:type="spellStart"/>
      <w:r>
        <w:rPr>
          <w:lang w:val="en-US"/>
        </w:rPr>
        <w:t>noscript</w:t>
      </w:r>
      <w:proofErr w:type="spellEnd"/>
      <w:r w:rsidRPr="00C46801">
        <w:t>&gt;, &lt;</w:t>
      </w:r>
      <w:r>
        <w:rPr>
          <w:lang w:val="en-US"/>
        </w:rPr>
        <w:t>script</w:t>
      </w:r>
      <w:r w:rsidRPr="00C46801">
        <w:t>&gt;, &lt;</w:t>
      </w:r>
      <w:r>
        <w:rPr>
          <w:lang w:val="en-US"/>
        </w:rPr>
        <w:t>style</w:t>
      </w:r>
      <w:r w:rsidRPr="00C46801">
        <w:t>&gt;, &lt;</w:t>
      </w:r>
      <w:r>
        <w:rPr>
          <w:lang w:val="en-US"/>
        </w:rPr>
        <w:t>title</w:t>
      </w:r>
      <w:r w:rsidRPr="00C46801">
        <w:t>&gt;</w:t>
      </w:r>
    </w:p>
    <w:p w:rsidR="00FD51E7" w:rsidRDefault="00FD51E7" w:rsidP="00FD51E7">
      <w:pPr>
        <w:spacing w:line="240" w:lineRule="auto"/>
      </w:pPr>
      <w:r w:rsidRPr="00A86C89">
        <w:rPr>
          <w:b/>
          <w:u w:val="single"/>
        </w:rPr>
        <w:t>Встроенный контент:</w:t>
      </w:r>
      <w:r>
        <w:t xml:space="preserve"> Контент, который импортирует другие ресурсы </w:t>
      </w:r>
      <w:proofErr w:type="spellStart"/>
      <w:r>
        <w:t>вдокумент</w:t>
      </w:r>
      <w:proofErr w:type="spellEnd"/>
      <w:r>
        <w:t>.</w:t>
      </w:r>
    </w:p>
    <w:p w:rsidR="00FD51E7" w:rsidRDefault="00FD51E7" w:rsidP="00A86C89">
      <w:pPr>
        <w:spacing w:line="240" w:lineRule="auto"/>
        <w:rPr>
          <w:lang w:val="en-US"/>
        </w:rPr>
      </w:pPr>
      <w:r w:rsidRPr="00A86C89">
        <w:rPr>
          <w:i/>
        </w:rPr>
        <w:t>Элементы</w:t>
      </w:r>
      <w:r w:rsidRPr="00A86C89">
        <w:rPr>
          <w:i/>
          <w:lang w:val="en-US"/>
        </w:rPr>
        <w:t>:</w:t>
      </w:r>
      <w:r w:rsidRPr="00A86C89">
        <w:rPr>
          <w:lang w:val="en-US"/>
        </w:rPr>
        <w:t xml:space="preserve"> &lt;</w:t>
      </w:r>
      <w:r w:rsidR="00A86C89" w:rsidRPr="00A86C89">
        <w:rPr>
          <w:lang w:val="en-US"/>
        </w:rPr>
        <w:t>audio</w:t>
      </w:r>
      <w:r w:rsidRPr="00A86C89">
        <w:rPr>
          <w:lang w:val="en-US"/>
        </w:rPr>
        <w:t>&gt;, &lt;</w:t>
      </w:r>
      <w:r w:rsidR="00A86C89" w:rsidRPr="00A86C89">
        <w:rPr>
          <w:lang w:val="en-US"/>
        </w:rPr>
        <w:t>video</w:t>
      </w:r>
      <w:r w:rsidRPr="00A86C89">
        <w:rPr>
          <w:lang w:val="en-US"/>
        </w:rPr>
        <w:t>&gt;, &lt;</w:t>
      </w:r>
      <w:r w:rsidR="00A86C89" w:rsidRPr="00A86C89">
        <w:rPr>
          <w:lang w:val="en-US"/>
        </w:rPr>
        <w:t>canvas</w:t>
      </w:r>
      <w:r w:rsidRPr="00A86C89">
        <w:rPr>
          <w:lang w:val="en-US"/>
        </w:rPr>
        <w:t>&gt;, &lt;</w:t>
      </w:r>
      <w:proofErr w:type="spellStart"/>
      <w:r w:rsidR="00A86C89" w:rsidRPr="00A86C89">
        <w:rPr>
          <w:lang w:val="en-US"/>
        </w:rPr>
        <w:t>iframe</w:t>
      </w:r>
      <w:proofErr w:type="spellEnd"/>
      <w:r w:rsidRPr="00A86C89">
        <w:rPr>
          <w:lang w:val="en-US"/>
        </w:rPr>
        <w:t>&gt;, &lt;</w:t>
      </w:r>
      <w:proofErr w:type="spellStart"/>
      <w:r w:rsidR="00A86C89" w:rsidRPr="00A86C89">
        <w:rPr>
          <w:lang w:val="en-US"/>
        </w:rPr>
        <w:t>img</w:t>
      </w:r>
      <w:proofErr w:type="spellEnd"/>
      <w:r w:rsidRPr="00A86C89">
        <w:rPr>
          <w:lang w:val="en-US"/>
        </w:rPr>
        <w:t>&gt;, &lt;</w:t>
      </w:r>
      <w:r w:rsidR="00A86C89" w:rsidRPr="00A86C89">
        <w:rPr>
          <w:lang w:val="en-US"/>
        </w:rPr>
        <w:t>math</w:t>
      </w:r>
      <w:r w:rsidRPr="00A86C89">
        <w:rPr>
          <w:lang w:val="en-US"/>
        </w:rPr>
        <w:t>&gt;, &lt;</w:t>
      </w:r>
      <w:r w:rsidR="00A86C89" w:rsidRPr="00A86C89">
        <w:rPr>
          <w:lang w:val="en-US"/>
        </w:rPr>
        <w:t>object</w:t>
      </w:r>
      <w:r w:rsidRPr="00A86C89">
        <w:rPr>
          <w:lang w:val="en-US"/>
        </w:rPr>
        <w:t xml:space="preserve">&gt;, </w:t>
      </w:r>
      <w:r w:rsidR="00A86C89" w:rsidRPr="00A86C89">
        <w:rPr>
          <w:lang w:val="en-US"/>
        </w:rPr>
        <w:t>&lt;</w:t>
      </w:r>
      <w:proofErr w:type="spellStart"/>
      <w:r w:rsidR="00A86C89" w:rsidRPr="00A86C89">
        <w:rPr>
          <w:lang w:val="en-US"/>
        </w:rPr>
        <w:t>svg</w:t>
      </w:r>
      <w:proofErr w:type="spellEnd"/>
      <w:r w:rsidR="00A86C89" w:rsidRPr="00A86C89">
        <w:rPr>
          <w:lang w:val="en-US"/>
        </w:rPr>
        <w:t>&gt;</w:t>
      </w:r>
    </w:p>
    <w:p w:rsidR="00A86C89" w:rsidRDefault="00A86C89" w:rsidP="00A86C89">
      <w:pPr>
        <w:spacing w:line="240" w:lineRule="auto"/>
      </w:pPr>
      <w:r w:rsidRPr="00A86C89">
        <w:rPr>
          <w:b/>
          <w:u w:val="single"/>
        </w:rPr>
        <w:t>Интерактивный контент:</w:t>
      </w:r>
      <w:r>
        <w:t xml:space="preserve"> Контент, специально предназначенный для взаимодействия с пользователем.</w:t>
      </w:r>
    </w:p>
    <w:p w:rsidR="00A86C89" w:rsidRDefault="00A86C89" w:rsidP="00A86C89">
      <w:pPr>
        <w:spacing w:line="240" w:lineRule="auto"/>
        <w:rPr>
          <w:lang w:val="en-US"/>
        </w:rPr>
      </w:pPr>
      <w:r w:rsidRPr="00A86C89">
        <w:rPr>
          <w:i/>
        </w:rPr>
        <w:lastRenderedPageBreak/>
        <w:t>Элементы</w:t>
      </w:r>
      <w:r w:rsidRPr="00A86C89">
        <w:rPr>
          <w:i/>
          <w:lang w:val="en-US"/>
        </w:rPr>
        <w:t>:</w:t>
      </w:r>
      <w:r w:rsidRPr="00A86C89">
        <w:rPr>
          <w:lang w:val="en-US"/>
        </w:rPr>
        <w:t xml:space="preserve"> </w:t>
      </w:r>
      <w:r>
        <w:rPr>
          <w:lang w:val="en-US"/>
        </w:rPr>
        <w:t>&lt;a&gt;, &lt;audio&gt;, &lt;video&gt;, &lt;button&gt;, &lt;details&gt;, &lt;embed&gt;, &lt;</w:t>
      </w:r>
      <w:proofErr w:type="spellStart"/>
      <w:r>
        <w:rPr>
          <w:lang w:val="en-US"/>
        </w:rPr>
        <w:t>iframe</w:t>
      </w:r>
      <w:proofErr w:type="spellEnd"/>
      <w:r>
        <w:rPr>
          <w:lang w:val="en-US"/>
        </w:rPr>
        <w:t>&gt;,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&gt;, &lt;input&gt;, &lt;label&gt;, </w:t>
      </w:r>
      <w:proofErr w:type="gramStart"/>
      <w:r>
        <w:rPr>
          <w:lang w:val="en-US"/>
        </w:rPr>
        <w:t>&lt;</w:t>
      </w:r>
      <w:r w:rsidRPr="00A86C89">
        <w:rPr>
          <w:lang w:val="en-US"/>
        </w:rPr>
        <w:t xml:space="preserve"> object</w:t>
      </w:r>
      <w:proofErr w:type="gramEnd"/>
      <w:r>
        <w:rPr>
          <w:lang w:val="en-US"/>
        </w:rPr>
        <w:t xml:space="preserve"> &gt;, &lt;select&gt;, &lt;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>&gt;</w:t>
      </w:r>
    </w:p>
    <w:p w:rsidR="00A86C89" w:rsidRDefault="00A86C89" w:rsidP="00A86C89">
      <w:pPr>
        <w:spacing w:line="240" w:lineRule="auto"/>
      </w:pPr>
      <w:r w:rsidRPr="00A86C89">
        <w:rPr>
          <w:b/>
          <w:u w:val="single"/>
        </w:rPr>
        <w:t>Заголовочный контент:</w:t>
      </w:r>
      <w:r>
        <w:t xml:space="preserve"> Создает заголовки.</w:t>
      </w:r>
    </w:p>
    <w:p w:rsidR="00A86C89" w:rsidRPr="00F037DC" w:rsidRDefault="00A86C89" w:rsidP="00A86C89">
      <w:pPr>
        <w:spacing w:line="240" w:lineRule="auto"/>
      </w:pPr>
      <w:r w:rsidRPr="00A86C89">
        <w:rPr>
          <w:i/>
        </w:rPr>
        <w:t>Элементы:</w:t>
      </w:r>
      <w:r>
        <w:t xml:space="preserve"> </w:t>
      </w:r>
      <w:r w:rsidRPr="00F037DC">
        <w:t>&lt;</w:t>
      </w:r>
      <w:r>
        <w:rPr>
          <w:lang w:val="en-US"/>
        </w:rPr>
        <w:t>h</w:t>
      </w:r>
      <w:r w:rsidRPr="00F037DC">
        <w:t>1&gt;, &lt;</w:t>
      </w:r>
      <w:r>
        <w:rPr>
          <w:lang w:val="en-US"/>
        </w:rPr>
        <w:t>h</w:t>
      </w:r>
      <w:r w:rsidRPr="00F037DC">
        <w:t>2&gt;, &lt;</w:t>
      </w:r>
      <w:r>
        <w:rPr>
          <w:lang w:val="en-US"/>
        </w:rPr>
        <w:t>h</w:t>
      </w:r>
      <w:r w:rsidRPr="00F037DC">
        <w:t>3&gt;, &lt;</w:t>
      </w:r>
      <w:r>
        <w:rPr>
          <w:lang w:val="en-US"/>
        </w:rPr>
        <w:t>h</w:t>
      </w:r>
      <w:r w:rsidRPr="00F037DC">
        <w:t>4&gt;, &lt;</w:t>
      </w:r>
      <w:r>
        <w:rPr>
          <w:lang w:val="en-US"/>
        </w:rPr>
        <w:t>h</w:t>
      </w:r>
      <w:r w:rsidRPr="00F037DC">
        <w:t>5&gt;, &lt;</w:t>
      </w:r>
      <w:r>
        <w:rPr>
          <w:lang w:val="en-US"/>
        </w:rPr>
        <w:t>h</w:t>
      </w:r>
      <w:r w:rsidRPr="00F037DC">
        <w:t>6&gt;, &lt;</w:t>
      </w:r>
      <w:proofErr w:type="spellStart"/>
      <w:r>
        <w:rPr>
          <w:lang w:val="en-US"/>
        </w:rPr>
        <w:t>hgroup</w:t>
      </w:r>
      <w:proofErr w:type="spellEnd"/>
      <w:r w:rsidRPr="00F037DC">
        <w:t>&gt;</w:t>
      </w:r>
    </w:p>
    <w:p w:rsidR="00F037DC" w:rsidRDefault="00F037DC" w:rsidP="00F037DC">
      <w:pPr>
        <w:spacing w:line="240" w:lineRule="auto"/>
      </w:pPr>
      <w:proofErr w:type="spellStart"/>
      <w:r w:rsidRPr="00037BF9">
        <w:rPr>
          <w:b/>
          <w:u w:val="single"/>
        </w:rPr>
        <w:t>Фразообразующий</w:t>
      </w:r>
      <w:proofErr w:type="spellEnd"/>
      <w:r w:rsidRPr="00037BF9">
        <w:rPr>
          <w:b/>
          <w:u w:val="single"/>
        </w:rPr>
        <w:t xml:space="preserve"> </w:t>
      </w:r>
      <w:proofErr w:type="gramStart"/>
      <w:r w:rsidRPr="00037BF9">
        <w:rPr>
          <w:b/>
          <w:u w:val="single"/>
        </w:rPr>
        <w:t>контент</w:t>
      </w:r>
      <w:r w:rsidR="00037BF9" w:rsidRPr="00037BF9">
        <w:rPr>
          <w:b/>
          <w:u w:val="single"/>
        </w:rPr>
        <w:t>:</w:t>
      </w:r>
      <w:r w:rsidR="00037BF9">
        <w:t xml:space="preserve">  К</w:t>
      </w:r>
      <w:proofErr w:type="gramEnd"/>
      <w:r w:rsidR="00037BF9">
        <w:t xml:space="preserve"> этой модели принадлежат несколько строчных элементов, по аналогии </w:t>
      </w:r>
      <w:r w:rsidR="00037BF9" w:rsidRPr="0076110A">
        <w:rPr>
          <w:lang w:val="en-US"/>
        </w:rPr>
        <w:t>HTML</w:t>
      </w:r>
      <w:r w:rsidR="00037BF9">
        <w:t>4.</w:t>
      </w:r>
    </w:p>
    <w:p w:rsidR="00037BF9" w:rsidRDefault="00037BF9" w:rsidP="00F037DC">
      <w:pPr>
        <w:spacing w:line="240" w:lineRule="auto"/>
        <w:rPr>
          <w:lang w:val="en-US"/>
        </w:rPr>
      </w:pPr>
      <w:r w:rsidRPr="000009E2">
        <w:rPr>
          <w:i/>
        </w:rPr>
        <w:t>Элементы</w:t>
      </w:r>
      <w:r w:rsidRPr="000009E2">
        <w:rPr>
          <w:i/>
          <w:lang w:val="en-US"/>
        </w:rPr>
        <w:t xml:space="preserve">: </w:t>
      </w: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&gt;, &lt;span&gt;, &lt;strong&gt;, &lt;label&gt;,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/&gt;, &lt;small&gt;, &lt;sub&gt; </w:t>
      </w:r>
      <w:r>
        <w:t>и</w:t>
      </w:r>
      <w:r w:rsidRPr="00037BF9">
        <w:rPr>
          <w:lang w:val="en-US"/>
        </w:rPr>
        <w:t xml:space="preserve"> </w:t>
      </w:r>
      <w:r>
        <w:t>прочие</w:t>
      </w:r>
      <w:r w:rsidRPr="00037BF9">
        <w:rPr>
          <w:lang w:val="en-US"/>
        </w:rPr>
        <w:t>.</w:t>
      </w:r>
    </w:p>
    <w:p w:rsidR="007334E2" w:rsidRDefault="007334E2" w:rsidP="007334E2">
      <w:pPr>
        <w:spacing w:line="240" w:lineRule="auto"/>
      </w:pPr>
      <w:r w:rsidRPr="00435202">
        <w:rPr>
          <w:b/>
          <w:u w:val="single"/>
        </w:rPr>
        <w:t>Потоковый контент:</w:t>
      </w:r>
      <w:r>
        <w:t xml:space="preserve"> Большинство </w:t>
      </w:r>
      <w:r w:rsidRPr="0076110A">
        <w:rPr>
          <w:lang w:val="en-US"/>
        </w:rPr>
        <w:t>HTML</w:t>
      </w:r>
      <w:r>
        <w:t xml:space="preserve"> 5 – элементов, входящих в эту группу, отвечают за обычное функционирование документа.</w:t>
      </w:r>
    </w:p>
    <w:p w:rsidR="007334E2" w:rsidRDefault="007334E2" w:rsidP="007334E2">
      <w:pPr>
        <w:spacing w:line="240" w:lineRule="auto"/>
      </w:pPr>
      <w:r w:rsidRPr="00435202">
        <w:rPr>
          <w:b/>
          <w:u w:val="single"/>
        </w:rPr>
        <w:t>Секционирующий контент:</w:t>
      </w:r>
      <w:r>
        <w:t xml:space="preserve"> Отвечает за определение границ разделов на веб-странице (например, заголовков, подвала).</w:t>
      </w:r>
    </w:p>
    <w:p w:rsidR="007334E2" w:rsidRPr="007334E2" w:rsidRDefault="007334E2" w:rsidP="007334E2">
      <w:pPr>
        <w:spacing w:line="240" w:lineRule="auto"/>
        <w:rPr>
          <w:lang w:val="en-US"/>
        </w:rPr>
      </w:pPr>
      <w:r w:rsidRPr="00435202">
        <w:rPr>
          <w:i/>
        </w:rPr>
        <w:t>Элементы</w:t>
      </w:r>
      <w:r w:rsidRPr="00435202">
        <w:rPr>
          <w:i/>
          <w:lang w:val="en-US"/>
        </w:rPr>
        <w:t>:</w:t>
      </w:r>
      <w:r w:rsidRPr="007334E2">
        <w:rPr>
          <w:lang w:val="en-US"/>
        </w:rPr>
        <w:t xml:space="preserve"> </w:t>
      </w:r>
      <w:r>
        <w:rPr>
          <w:lang w:val="en-US"/>
        </w:rPr>
        <w:t>&lt;article&gt;, &lt;aside&gt;, &lt;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>&gt;, &lt;section&gt;</w:t>
      </w:r>
    </w:p>
    <w:p w:rsidR="00B3142B" w:rsidRDefault="00B3142B" w:rsidP="00B3142B">
      <w:pPr>
        <w:spacing w:line="240" w:lineRule="auto"/>
        <w:rPr>
          <w:b/>
        </w:rPr>
      </w:pPr>
      <w:r w:rsidRPr="00C46801">
        <w:rPr>
          <w:b/>
        </w:rPr>
        <w:t xml:space="preserve">28.1 </w:t>
      </w:r>
      <w:r w:rsidRPr="00CA60D5">
        <w:rPr>
          <w:b/>
        </w:rPr>
        <w:t>УРОК</w:t>
      </w:r>
    </w:p>
    <w:p w:rsidR="002D6997" w:rsidRPr="00C46801" w:rsidRDefault="002D6997" w:rsidP="00B3142B">
      <w:pPr>
        <w:spacing w:line="240" w:lineRule="auto"/>
        <w:rPr>
          <w:b/>
        </w:rPr>
      </w:pPr>
      <w:r>
        <w:rPr>
          <w:b/>
        </w:rPr>
        <w:t xml:space="preserve">Строение страницы в </w:t>
      </w:r>
      <w:r>
        <w:rPr>
          <w:b/>
          <w:lang w:val="en-US"/>
        </w:rPr>
        <w:t>HTML</w:t>
      </w:r>
      <w:r w:rsidRPr="00C46801">
        <w:rPr>
          <w:b/>
        </w:rPr>
        <w:t xml:space="preserve"> 5</w:t>
      </w:r>
    </w:p>
    <w:p w:rsidR="00C4724F" w:rsidRPr="00C4724F" w:rsidRDefault="00C4724F" w:rsidP="00B3142B">
      <w:pPr>
        <w:spacing w:line="240" w:lineRule="auto"/>
      </w:pPr>
      <w:r>
        <w:t xml:space="preserve">Обычно </w:t>
      </w:r>
      <w:r w:rsidRPr="00C4724F">
        <w:rPr>
          <w:lang w:val="en-US"/>
        </w:rPr>
        <w:t>HTML</w:t>
      </w:r>
      <w:r w:rsidRPr="00C4724F">
        <w:t xml:space="preserve"> 5</w:t>
      </w:r>
      <w:r>
        <w:t xml:space="preserve"> – страница выглядит так:</w:t>
      </w:r>
    </w:p>
    <w:p w:rsidR="00B3142B" w:rsidRPr="00B3142B" w:rsidRDefault="00B3142B" w:rsidP="00B3142B">
      <w:pPr>
        <w:spacing w:line="240" w:lineRule="auto"/>
        <w:rPr>
          <w:b/>
        </w:rPr>
      </w:pPr>
    </w:p>
    <w:tbl>
      <w:tblPr>
        <w:tblW w:w="1027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06"/>
        <w:gridCol w:w="3769"/>
      </w:tblGrid>
      <w:tr w:rsidR="002D6997" w:rsidTr="00C46801">
        <w:trPr>
          <w:trHeight w:val="390"/>
        </w:trPr>
        <w:tc>
          <w:tcPr>
            <w:tcW w:w="10275" w:type="dxa"/>
            <w:gridSpan w:val="2"/>
          </w:tcPr>
          <w:p w:rsidR="002D6997" w:rsidRPr="00C4724F" w:rsidRDefault="002D6997" w:rsidP="002D6997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C4724F">
              <w:rPr>
                <w:b/>
                <w:sz w:val="28"/>
                <w:szCs w:val="28"/>
              </w:rPr>
              <w:t>&lt;</w:t>
            </w:r>
            <w:r w:rsidRPr="00C4724F">
              <w:rPr>
                <w:b/>
                <w:sz w:val="28"/>
                <w:szCs w:val="28"/>
                <w:lang w:val="en-US"/>
              </w:rPr>
              <w:t>header</w:t>
            </w:r>
            <w:r w:rsidRPr="00C4724F">
              <w:rPr>
                <w:b/>
                <w:sz w:val="28"/>
                <w:szCs w:val="28"/>
              </w:rPr>
              <w:t>&gt;</w:t>
            </w:r>
          </w:p>
          <w:p w:rsidR="002D6997" w:rsidRPr="002D6997" w:rsidRDefault="002D6997" w:rsidP="002D6997">
            <w:pPr>
              <w:spacing w:line="240" w:lineRule="auto"/>
              <w:jc w:val="center"/>
            </w:pPr>
            <w:r w:rsidRPr="002D6997">
              <w:t>Содержит символику компании (логотип и т. п.)</w:t>
            </w:r>
          </w:p>
        </w:tc>
      </w:tr>
      <w:tr w:rsidR="002D6997" w:rsidTr="00C46801">
        <w:trPr>
          <w:trHeight w:val="629"/>
        </w:trPr>
        <w:tc>
          <w:tcPr>
            <w:tcW w:w="10275" w:type="dxa"/>
            <w:gridSpan w:val="2"/>
          </w:tcPr>
          <w:p w:rsidR="00837C9D" w:rsidRPr="00C4724F" w:rsidRDefault="00837C9D" w:rsidP="00837C9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C4724F">
              <w:rPr>
                <w:b/>
                <w:sz w:val="28"/>
                <w:szCs w:val="28"/>
              </w:rPr>
              <w:t>&lt;</w:t>
            </w:r>
            <w:proofErr w:type="spellStart"/>
            <w:r w:rsidRPr="00C4724F">
              <w:rPr>
                <w:b/>
                <w:sz w:val="28"/>
                <w:szCs w:val="28"/>
                <w:lang w:val="en-US"/>
              </w:rPr>
              <w:t>nav</w:t>
            </w:r>
            <w:proofErr w:type="spellEnd"/>
            <w:r w:rsidRPr="00C4724F">
              <w:rPr>
                <w:b/>
                <w:sz w:val="28"/>
                <w:szCs w:val="28"/>
              </w:rPr>
              <w:t>&gt;</w:t>
            </w:r>
          </w:p>
          <w:p w:rsidR="002D6997" w:rsidRPr="00837C9D" w:rsidRDefault="00837C9D" w:rsidP="00837C9D">
            <w:pPr>
              <w:spacing w:line="240" w:lineRule="auto"/>
              <w:jc w:val="center"/>
            </w:pPr>
            <w:r>
              <w:t>Содержит навигационную секцию веб-сайта</w:t>
            </w:r>
          </w:p>
        </w:tc>
      </w:tr>
      <w:tr w:rsidR="002D6997" w:rsidTr="00C46801">
        <w:trPr>
          <w:trHeight w:val="415"/>
        </w:trPr>
        <w:tc>
          <w:tcPr>
            <w:tcW w:w="6506" w:type="dxa"/>
          </w:tcPr>
          <w:p w:rsidR="00837C9D" w:rsidRPr="00C4724F" w:rsidRDefault="00837C9D" w:rsidP="00837C9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C4724F">
              <w:rPr>
                <w:b/>
                <w:sz w:val="28"/>
                <w:szCs w:val="28"/>
              </w:rPr>
              <w:t>&lt;</w:t>
            </w:r>
            <w:r w:rsidRPr="00C4724F">
              <w:rPr>
                <w:b/>
                <w:sz w:val="28"/>
                <w:szCs w:val="28"/>
                <w:lang w:val="en-US"/>
              </w:rPr>
              <w:t>article</w:t>
            </w:r>
            <w:r w:rsidRPr="00C4724F">
              <w:rPr>
                <w:b/>
                <w:sz w:val="28"/>
                <w:szCs w:val="28"/>
              </w:rPr>
              <w:t>&gt;</w:t>
            </w:r>
          </w:p>
          <w:p w:rsidR="002D6997" w:rsidRPr="003062F0" w:rsidRDefault="00837C9D" w:rsidP="00837C9D">
            <w:pPr>
              <w:spacing w:line="240" w:lineRule="auto"/>
              <w:jc w:val="center"/>
            </w:pPr>
            <w:r>
              <w:t>Основной контент веб-страницы</w:t>
            </w:r>
          </w:p>
        </w:tc>
        <w:tc>
          <w:tcPr>
            <w:tcW w:w="3768" w:type="dxa"/>
            <w:vMerge w:val="restart"/>
          </w:tcPr>
          <w:p w:rsidR="00837C9D" w:rsidRPr="00837C9D" w:rsidRDefault="00837C9D" w:rsidP="00837C9D">
            <w:pPr>
              <w:spacing w:line="240" w:lineRule="auto"/>
              <w:jc w:val="center"/>
              <w:rPr>
                <w:b/>
              </w:rPr>
            </w:pPr>
          </w:p>
          <w:p w:rsidR="00837C9D" w:rsidRPr="00837C9D" w:rsidRDefault="00837C9D" w:rsidP="00837C9D">
            <w:pPr>
              <w:spacing w:line="240" w:lineRule="auto"/>
              <w:jc w:val="center"/>
              <w:rPr>
                <w:b/>
              </w:rPr>
            </w:pPr>
          </w:p>
          <w:p w:rsidR="002D6997" w:rsidRPr="00C46801" w:rsidRDefault="00837C9D" w:rsidP="00837C9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C46801">
              <w:rPr>
                <w:b/>
                <w:sz w:val="28"/>
                <w:szCs w:val="28"/>
              </w:rPr>
              <w:t>&lt;</w:t>
            </w:r>
            <w:r w:rsidRPr="00C4724F">
              <w:rPr>
                <w:b/>
                <w:sz w:val="28"/>
                <w:szCs w:val="28"/>
                <w:lang w:val="en-US"/>
              </w:rPr>
              <w:t>aside</w:t>
            </w:r>
            <w:r w:rsidRPr="00C46801">
              <w:rPr>
                <w:b/>
                <w:sz w:val="28"/>
                <w:szCs w:val="28"/>
              </w:rPr>
              <w:t>&gt;</w:t>
            </w:r>
          </w:p>
          <w:p w:rsidR="00837C9D" w:rsidRDefault="00837C9D" w:rsidP="00837C9D">
            <w:pPr>
              <w:spacing w:line="240" w:lineRule="auto"/>
              <w:jc w:val="center"/>
            </w:pPr>
            <w:r>
              <w:t xml:space="preserve">Содержит второстепенный / сопутствующий контент или ссылки </w:t>
            </w:r>
          </w:p>
          <w:p w:rsidR="00837C9D" w:rsidRPr="00837C9D" w:rsidRDefault="00837C9D" w:rsidP="00837C9D">
            <w:pPr>
              <w:spacing w:line="240" w:lineRule="auto"/>
              <w:jc w:val="center"/>
            </w:pPr>
          </w:p>
        </w:tc>
      </w:tr>
      <w:tr w:rsidR="002D6997" w:rsidTr="00C46801">
        <w:trPr>
          <w:trHeight w:val="717"/>
        </w:trPr>
        <w:tc>
          <w:tcPr>
            <w:tcW w:w="6506" w:type="dxa"/>
          </w:tcPr>
          <w:p w:rsidR="002D6997" w:rsidRPr="00C46801" w:rsidRDefault="00837C9D" w:rsidP="00837C9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C46801">
              <w:rPr>
                <w:b/>
                <w:sz w:val="28"/>
                <w:szCs w:val="28"/>
              </w:rPr>
              <w:t>&lt;</w:t>
            </w:r>
            <w:r w:rsidRPr="00C4724F">
              <w:rPr>
                <w:b/>
                <w:sz w:val="28"/>
                <w:szCs w:val="28"/>
                <w:lang w:val="en-US"/>
              </w:rPr>
              <w:t>section</w:t>
            </w:r>
            <w:r w:rsidRPr="00C46801">
              <w:rPr>
                <w:b/>
                <w:sz w:val="28"/>
                <w:szCs w:val="28"/>
              </w:rPr>
              <w:t>&gt;</w:t>
            </w:r>
          </w:p>
          <w:p w:rsidR="00837C9D" w:rsidRPr="00837C9D" w:rsidRDefault="00837C9D" w:rsidP="00837C9D">
            <w:pPr>
              <w:spacing w:line="240" w:lineRule="auto"/>
              <w:jc w:val="center"/>
            </w:pPr>
            <w:r>
              <w:t>Отдельный раздел основного контента</w:t>
            </w:r>
          </w:p>
        </w:tc>
        <w:tc>
          <w:tcPr>
            <w:tcW w:w="3768" w:type="dxa"/>
            <w:vMerge/>
          </w:tcPr>
          <w:p w:rsidR="002D6997" w:rsidRDefault="002D6997"/>
        </w:tc>
      </w:tr>
      <w:tr w:rsidR="002D6997" w:rsidTr="00C46801">
        <w:trPr>
          <w:trHeight w:val="893"/>
        </w:trPr>
        <w:tc>
          <w:tcPr>
            <w:tcW w:w="6506" w:type="dxa"/>
          </w:tcPr>
          <w:p w:rsidR="00837C9D" w:rsidRPr="00C4724F" w:rsidRDefault="00837C9D" w:rsidP="00837C9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C4724F">
              <w:rPr>
                <w:b/>
                <w:sz w:val="28"/>
                <w:szCs w:val="28"/>
              </w:rPr>
              <w:t>&lt;</w:t>
            </w:r>
            <w:r w:rsidRPr="00C4724F">
              <w:rPr>
                <w:b/>
                <w:sz w:val="28"/>
                <w:szCs w:val="28"/>
                <w:lang w:val="en-US"/>
              </w:rPr>
              <w:t>section</w:t>
            </w:r>
            <w:r w:rsidRPr="00C4724F">
              <w:rPr>
                <w:b/>
                <w:sz w:val="28"/>
                <w:szCs w:val="28"/>
              </w:rPr>
              <w:t>&gt;</w:t>
            </w:r>
          </w:p>
          <w:p w:rsidR="00837C9D" w:rsidRPr="00837C9D" w:rsidRDefault="00837C9D" w:rsidP="00837C9D">
            <w:pPr>
              <w:spacing w:line="240" w:lineRule="auto"/>
              <w:jc w:val="center"/>
              <w:rPr>
                <w:b/>
              </w:rPr>
            </w:pPr>
            <w:r>
              <w:t>Отдельный раздел основного контента</w:t>
            </w:r>
          </w:p>
        </w:tc>
        <w:tc>
          <w:tcPr>
            <w:tcW w:w="3768" w:type="dxa"/>
            <w:vMerge/>
          </w:tcPr>
          <w:p w:rsidR="002D6997" w:rsidRDefault="002D6997"/>
        </w:tc>
      </w:tr>
      <w:tr w:rsidR="002D6997" w:rsidTr="00C46801">
        <w:trPr>
          <w:trHeight w:val="427"/>
        </w:trPr>
        <w:tc>
          <w:tcPr>
            <w:tcW w:w="10275" w:type="dxa"/>
            <w:gridSpan w:val="2"/>
          </w:tcPr>
          <w:p w:rsidR="002D6997" w:rsidRPr="0034529E" w:rsidRDefault="00837C9D" w:rsidP="00837C9D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34529E">
              <w:rPr>
                <w:b/>
                <w:sz w:val="28"/>
                <w:szCs w:val="28"/>
              </w:rPr>
              <w:t>&lt;</w:t>
            </w:r>
            <w:r w:rsidRPr="00C4724F">
              <w:rPr>
                <w:b/>
                <w:sz w:val="28"/>
                <w:szCs w:val="28"/>
                <w:lang w:val="en-US"/>
              </w:rPr>
              <w:t>footer</w:t>
            </w:r>
            <w:r w:rsidRPr="0034529E">
              <w:rPr>
                <w:b/>
                <w:sz w:val="28"/>
                <w:szCs w:val="28"/>
              </w:rPr>
              <w:t>&gt;</w:t>
            </w:r>
          </w:p>
          <w:p w:rsidR="00837C9D" w:rsidRPr="00837C9D" w:rsidRDefault="00837C9D" w:rsidP="00837C9D">
            <w:pPr>
              <w:spacing w:line="240" w:lineRule="auto"/>
              <w:jc w:val="center"/>
            </w:pPr>
            <w:r>
              <w:t>Информация об авторских правах, политике конфиденциальности, условий пользования и т. п.</w:t>
            </w:r>
          </w:p>
        </w:tc>
      </w:tr>
    </w:tbl>
    <w:p w:rsidR="00517D78" w:rsidRDefault="00517D78" w:rsidP="004E69AD">
      <w:pPr>
        <w:pStyle w:val="a3"/>
        <w:spacing w:line="240" w:lineRule="auto"/>
        <w:ind w:left="375"/>
      </w:pPr>
    </w:p>
    <w:p w:rsidR="00C4724F" w:rsidRDefault="00F510B7" w:rsidP="004E69AD">
      <w:pPr>
        <w:pStyle w:val="a3"/>
        <w:spacing w:line="240" w:lineRule="auto"/>
        <w:ind w:left="375"/>
      </w:pPr>
      <w:r>
        <w:t>Возможно, не все эти элементы могут понадобится – выбор зависит от структуры моей страницы.</w:t>
      </w:r>
    </w:p>
    <w:p w:rsidR="00C4724F" w:rsidRDefault="00C4724F" w:rsidP="004E69AD">
      <w:pPr>
        <w:pStyle w:val="a3"/>
        <w:spacing w:line="240" w:lineRule="auto"/>
        <w:ind w:left="375"/>
      </w:pPr>
    </w:p>
    <w:p w:rsidR="00C4724F" w:rsidRDefault="00C4724F" w:rsidP="00C4724F">
      <w:pPr>
        <w:spacing w:line="240" w:lineRule="auto"/>
        <w:rPr>
          <w:b/>
        </w:rPr>
      </w:pPr>
      <w:r>
        <w:rPr>
          <w:b/>
        </w:rPr>
        <w:t xml:space="preserve">29.1 </w:t>
      </w:r>
      <w:r w:rsidRPr="00CA60D5">
        <w:rPr>
          <w:b/>
        </w:rPr>
        <w:t>УРОК</w:t>
      </w:r>
      <w:r w:rsidR="0034529E">
        <w:rPr>
          <w:b/>
        </w:rPr>
        <w:t xml:space="preserve"> (</w:t>
      </w:r>
      <w:r w:rsidR="0038125B" w:rsidRPr="0038125B">
        <w:rPr>
          <w:b/>
        </w:rPr>
        <w:t>5</w:t>
      </w:r>
      <w:r w:rsidR="00C46801">
        <w:rPr>
          <w:b/>
        </w:rPr>
        <w:t>.10.2021)</w:t>
      </w:r>
    </w:p>
    <w:p w:rsidR="0038125B" w:rsidRPr="00D2002F" w:rsidRDefault="0038125B" w:rsidP="00C4724F">
      <w:pPr>
        <w:spacing w:line="240" w:lineRule="auto"/>
        <w:rPr>
          <w:b/>
          <w:sz w:val="28"/>
          <w:szCs w:val="28"/>
        </w:rPr>
      </w:pPr>
      <w:r>
        <w:t xml:space="preserve">Элемент </w:t>
      </w:r>
      <w:r w:rsidR="00D2002F" w:rsidRPr="00C4724F">
        <w:rPr>
          <w:b/>
          <w:sz w:val="28"/>
          <w:szCs w:val="28"/>
        </w:rPr>
        <w:t>&lt;</w:t>
      </w:r>
      <w:r w:rsidR="00D2002F" w:rsidRPr="00C4724F">
        <w:rPr>
          <w:b/>
          <w:sz w:val="28"/>
          <w:szCs w:val="28"/>
          <w:lang w:val="en-US"/>
        </w:rPr>
        <w:t>header</w:t>
      </w:r>
      <w:r w:rsidR="00D2002F" w:rsidRPr="00C4724F">
        <w:rPr>
          <w:b/>
          <w:sz w:val="28"/>
          <w:szCs w:val="28"/>
        </w:rPr>
        <w:t>&gt;</w:t>
      </w:r>
      <w:r w:rsidR="00D2002F">
        <w:rPr>
          <w:b/>
          <w:sz w:val="28"/>
          <w:szCs w:val="28"/>
        </w:rPr>
        <w:t xml:space="preserve"> </w:t>
      </w:r>
      <w:r>
        <w:t xml:space="preserve">определяет голову </w:t>
      </w:r>
      <w:proofErr w:type="gramStart"/>
      <w:r>
        <w:t>документа .</w:t>
      </w:r>
      <w:proofErr w:type="gramEnd"/>
      <w:r>
        <w:t xml:space="preserve"> Он помещается внутрь тега </w:t>
      </w:r>
      <w:r>
        <w:rPr>
          <w:lang w:val="en-US"/>
        </w:rPr>
        <w:t>body</w:t>
      </w:r>
      <w:r>
        <w:t xml:space="preserve">. Он не имеет ничего общего с тегом </w:t>
      </w:r>
      <w:r w:rsidRPr="0038125B">
        <w:t>&lt;</w:t>
      </w:r>
      <w:proofErr w:type="spellStart"/>
      <w:r w:rsidRPr="0038125B">
        <w:t>head</w:t>
      </w:r>
      <w:proofErr w:type="spellEnd"/>
      <w:r w:rsidRPr="0038125B">
        <w:t>&gt;</w:t>
      </w:r>
      <w:r>
        <w:t>.</w:t>
      </w:r>
    </w:p>
    <w:p w:rsidR="00D2002F" w:rsidRDefault="00D2002F" w:rsidP="00D2002F">
      <w:pPr>
        <w:spacing w:line="240" w:lineRule="auto"/>
      </w:pPr>
      <w:r>
        <w:t xml:space="preserve">Элемент </w:t>
      </w:r>
      <w:r w:rsidRPr="0034529E">
        <w:rPr>
          <w:b/>
          <w:sz w:val="28"/>
          <w:szCs w:val="28"/>
        </w:rPr>
        <w:t>&lt;</w:t>
      </w:r>
      <w:r w:rsidRPr="00C4724F">
        <w:rPr>
          <w:b/>
          <w:sz w:val="28"/>
          <w:szCs w:val="28"/>
          <w:lang w:val="en-US"/>
        </w:rPr>
        <w:t>footer</w:t>
      </w:r>
      <w:r w:rsidRPr="0034529E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t>тоже широко используемый элемент. Обычно самая нижняя секция веб-страницы называется подвалом или футером. В эту пару тегов может заключатся:</w:t>
      </w:r>
    </w:p>
    <w:p w:rsidR="00D2002F" w:rsidRDefault="00D2002F" w:rsidP="00D2002F">
      <w:pPr>
        <w:pStyle w:val="a3"/>
        <w:numPr>
          <w:ilvl w:val="0"/>
          <w:numId w:val="11"/>
        </w:numPr>
        <w:spacing w:line="240" w:lineRule="auto"/>
      </w:pPr>
      <w:r>
        <w:t>Контактная информация</w:t>
      </w:r>
    </w:p>
    <w:p w:rsidR="00D2002F" w:rsidRDefault="00D2002F" w:rsidP="00D2002F">
      <w:pPr>
        <w:pStyle w:val="a3"/>
        <w:numPr>
          <w:ilvl w:val="0"/>
          <w:numId w:val="11"/>
        </w:numPr>
        <w:spacing w:line="240" w:lineRule="auto"/>
      </w:pPr>
      <w:r>
        <w:t xml:space="preserve">Политика </w:t>
      </w:r>
      <w:proofErr w:type="spellStart"/>
      <w:r>
        <w:t>конциденциальности</w:t>
      </w:r>
      <w:proofErr w:type="spellEnd"/>
      <w:r>
        <w:t xml:space="preserve"> </w:t>
      </w:r>
    </w:p>
    <w:p w:rsidR="00D2002F" w:rsidRDefault="00D2002F" w:rsidP="00D2002F">
      <w:pPr>
        <w:pStyle w:val="a3"/>
        <w:numPr>
          <w:ilvl w:val="0"/>
          <w:numId w:val="11"/>
        </w:numPr>
        <w:spacing w:line="240" w:lineRule="auto"/>
      </w:pPr>
      <w:r>
        <w:lastRenderedPageBreak/>
        <w:t>Значки социальных медиа</w:t>
      </w:r>
    </w:p>
    <w:p w:rsidR="00D2002F" w:rsidRDefault="00D2002F" w:rsidP="00D2002F">
      <w:pPr>
        <w:pStyle w:val="a3"/>
        <w:numPr>
          <w:ilvl w:val="0"/>
          <w:numId w:val="11"/>
        </w:numPr>
        <w:spacing w:line="240" w:lineRule="auto"/>
      </w:pPr>
      <w:r>
        <w:t>Условия предоставления услуг</w:t>
      </w:r>
    </w:p>
    <w:p w:rsidR="00D2002F" w:rsidRDefault="00D2002F" w:rsidP="00D2002F">
      <w:pPr>
        <w:pStyle w:val="a3"/>
        <w:numPr>
          <w:ilvl w:val="0"/>
          <w:numId w:val="11"/>
        </w:numPr>
        <w:spacing w:line="240" w:lineRule="auto"/>
      </w:pPr>
      <w:r>
        <w:t>Информация об авторских правах</w:t>
      </w:r>
    </w:p>
    <w:p w:rsidR="00D2002F" w:rsidRDefault="00D2002F" w:rsidP="00D2002F">
      <w:pPr>
        <w:pStyle w:val="a3"/>
        <w:numPr>
          <w:ilvl w:val="0"/>
          <w:numId w:val="11"/>
        </w:numPr>
        <w:spacing w:line="240" w:lineRule="auto"/>
      </w:pPr>
      <w:r>
        <w:t>Карта сайта и сопутствующие документы</w:t>
      </w:r>
    </w:p>
    <w:p w:rsidR="0038125B" w:rsidRPr="005340FE" w:rsidRDefault="00D2002F" w:rsidP="00C4724F">
      <w:pPr>
        <w:spacing w:line="240" w:lineRule="auto"/>
        <w:rPr>
          <w:b/>
          <w:sz w:val="28"/>
          <w:szCs w:val="28"/>
        </w:rPr>
      </w:pPr>
      <w:r>
        <w:t xml:space="preserve">Элемент </w:t>
      </w:r>
      <w:r w:rsidRPr="00C4724F">
        <w:rPr>
          <w:b/>
          <w:sz w:val="28"/>
          <w:szCs w:val="28"/>
        </w:rPr>
        <w:t>&lt;</w:t>
      </w:r>
      <w:proofErr w:type="spellStart"/>
      <w:r w:rsidRPr="00C4724F">
        <w:rPr>
          <w:b/>
          <w:sz w:val="28"/>
          <w:szCs w:val="28"/>
          <w:lang w:val="en-US"/>
        </w:rPr>
        <w:t>nav</w:t>
      </w:r>
      <w:proofErr w:type="spellEnd"/>
      <w:r w:rsidRPr="00C4724F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t xml:space="preserve">этот тег отвечает за раздел страницы, в котором находятся ссылки на другие страницы или на другие разделы в пределах текущей страницы. Элемент предназначен в основном для больших разделов </w:t>
      </w:r>
      <w:r w:rsidR="005340FE">
        <w:t xml:space="preserve">с </w:t>
      </w:r>
      <w:r>
        <w:t xml:space="preserve">ссылками. Обычно ссылки, которые не должны быть в элементе </w:t>
      </w:r>
      <w:r w:rsidRPr="00C4724F">
        <w:rPr>
          <w:b/>
          <w:sz w:val="28"/>
          <w:szCs w:val="28"/>
        </w:rPr>
        <w:t>&lt;</w:t>
      </w:r>
      <w:proofErr w:type="spellStart"/>
      <w:r w:rsidRPr="00C4724F">
        <w:rPr>
          <w:b/>
          <w:sz w:val="28"/>
          <w:szCs w:val="28"/>
          <w:lang w:val="en-US"/>
        </w:rPr>
        <w:t>nav</w:t>
      </w:r>
      <w:proofErr w:type="spellEnd"/>
      <w:proofErr w:type="gramStart"/>
      <w:r w:rsidRPr="00C4724F">
        <w:rPr>
          <w:b/>
          <w:sz w:val="28"/>
          <w:szCs w:val="28"/>
        </w:rPr>
        <w:t>&gt;</w:t>
      </w:r>
      <w:r>
        <w:t>,</w:t>
      </w:r>
      <w:r w:rsidR="005340FE">
        <w:t xml:space="preserve"> </w:t>
      </w:r>
      <w:r>
        <w:t xml:space="preserve"> добавляются</w:t>
      </w:r>
      <w:proofErr w:type="gramEnd"/>
      <w:r>
        <w:t xml:space="preserve"> в элемент </w:t>
      </w:r>
      <w:r w:rsidR="005340FE" w:rsidRPr="0034529E">
        <w:rPr>
          <w:b/>
          <w:sz w:val="28"/>
          <w:szCs w:val="28"/>
        </w:rPr>
        <w:t>&lt;</w:t>
      </w:r>
      <w:r w:rsidR="005340FE" w:rsidRPr="00C4724F">
        <w:rPr>
          <w:b/>
          <w:sz w:val="28"/>
          <w:szCs w:val="28"/>
          <w:lang w:val="en-US"/>
        </w:rPr>
        <w:t>footer</w:t>
      </w:r>
      <w:r w:rsidR="005340FE" w:rsidRPr="0034529E">
        <w:rPr>
          <w:b/>
          <w:sz w:val="28"/>
          <w:szCs w:val="28"/>
        </w:rPr>
        <w:t>&gt;</w:t>
      </w:r>
      <w:r w:rsidR="005340FE">
        <w:rPr>
          <w:b/>
          <w:sz w:val="28"/>
          <w:szCs w:val="28"/>
        </w:rPr>
        <w:t>.</w:t>
      </w:r>
    </w:p>
    <w:p w:rsidR="005340FE" w:rsidRDefault="00C4724F" w:rsidP="005340FE">
      <w:pPr>
        <w:spacing w:line="240" w:lineRule="auto"/>
        <w:rPr>
          <w:b/>
        </w:rPr>
      </w:pPr>
      <w:r w:rsidRPr="00C4724F">
        <w:rPr>
          <w:b/>
        </w:rPr>
        <w:t>30.1 УРОК</w:t>
      </w:r>
    </w:p>
    <w:p w:rsidR="005340FE" w:rsidRPr="005340FE" w:rsidRDefault="005340FE" w:rsidP="00C4724F">
      <w:pPr>
        <w:spacing w:line="240" w:lineRule="auto"/>
      </w:pPr>
      <w:r>
        <w:t xml:space="preserve">Элемент </w:t>
      </w:r>
      <w:r w:rsidRPr="00C4724F">
        <w:rPr>
          <w:b/>
          <w:sz w:val="28"/>
          <w:szCs w:val="28"/>
        </w:rPr>
        <w:t>&lt;</w:t>
      </w:r>
      <w:proofErr w:type="gramStart"/>
      <w:r w:rsidRPr="00C4724F">
        <w:rPr>
          <w:b/>
          <w:sz w:val="28"/>
          <w:szCs w:val="28"/>
          <w:lang w:val="en-US"/>
        </w:rPr>
        <w:t>article</w:t>
      </w:r>
      <w:r w:rsidRPr="00C4724F">
        <w:rPr>
          <w:b/>
          <w:sz w:val="28"/>
          <w:szCs w:val="28"/>
        </w:rPr>
        <w:t>&gt;</w:t>
      </w:r>
      <w:r>
        <w:rPr>
          <w:b/>
        </w:rPr>
        <w:t xml:space="preserve"> </w:t>
      </w:r>
      <w:r>
        <w:t xml:space="preserve"> представляет</w:t>
      </w:r>
      <w:proofErr w:type="gramEnd"/>
      <w:r>
        <w:t xml:space="preserve"> автономный, независимый контент, который может использоваться и распространяться отдельно от своей страницы или сайта. Это может быть сообщение на форуме, журнал или статья из газеты или блога, комментарий, интерактивный </w:t>
      </w:r>
      <w:proofErr w:type="spellStart"/>
      <w:r>
        <w:t>виджет</w:t>
      </w:r>
      <w:proofErr w:type="spellEnd"/>
      <w:r>
        <w:t xml:space="preserve"> или гаджет или любой другой независимый элемент контента. Элемент </w:t>
      </w:r>
      <w:r w:rsidRPr="005340FE">
        <w:t>&lt;</w:t>
      </w:r>
      <w:proofErr w:type="spellStart"/>
      <w:r w:rsidRPr="005340FE">
        <w:t>article</w:t>
      </w:r>
      <w:proofErr w:type="spellEnd"/>
      <w:r w:rsidRPr="005340FE">
        <w:t>&gt;</w:t>
      </w:r>
      <w:r>
        <w:t xml:space="preserve">заменил элемент </w:t>
      </w:r>
      <w:r w:rsidRPr="005340FE">
        <w:t>&lt;</w:t>
      </w:r>
      <w:r>
        <w:rPr>
          <w:lang w:val="en-US"/>
        </w:rPr>
        <w:t>div</w:t>
      </w:r>
      <w:r w:rsidRPr="005340FE">
        <w:t>&gt;</w:t>
      </w:r>
      <w:r>
        <w:t xml:space="preserve">, широко использовавшийся в </w:t>
      </w:r>
      <w:r>
        <w:rPr>
          <w:lang w:val="en-US"/>
        </w:rPr>
        <w:t>HTML</w:t>
      </w:r>
      <w:r w:rsidRPr="005340FE">
        <w:t xml:space="preserve"> 4</w:t>
      </w:r>
      <w:r>
        <w:t xml:space="preserve"> вместе с атрибутами </w:t>
      </w:r>
      <w:r>
        <w:rPr>
          <w:lang w:val="en-US"/>
        </w:rPr>
        <w:t>id</w:t>
      </w:r>
      <w:r w:rsidRPr="005340FE">
        <w:t xml:space="preserve"> </w:t>
      </w:r>
      <w:r>
        <w:t xml:space="preserve">или </w:t>
      </w:r>
      <w:r>
        <w:rPr>
          <w:lang w:val="en-US"/>
        </w:rPr>
        <w:t>class</w:t>
      </w:r>
      <w:r w:rsidRPr="005340FE">
        <w:t>.</w:t>
      </w:r>
    </w:p>
    <w:p w:rsidR="005340FE" w:rsidRDefault="005340FE" w:rsidP="00C4724F">
      <w:pPr>
        <w:spacing w:line="240" w:lineRule="auto"/>
      </w:pPr>
      <w:r>
        <w:t xml:space="preserve">Элемент </w:t>
      </w:r>
      <w:r w:rsidRPr="005340FE">
        <w:t>&lt;</w:t>
      </w:r>
      <w:proofErr w:type="spellStart"/>
      <w:r w:rsidRPr="005340FE">
        <w:t>article</w:t>
      </w:r>
      <w:proofErr w:type="spellEnd"/>
      <w:r w:rsidRPr="005340FE">
        <w:t>&gt;</w:t>
      </w:r>
      <w:r>
        <w:t xml:space="preserve"> можно помещать внутрь другого элемента </w:t>
      </w:r>
      <w:r w:rsidRPr="005340FE">
        <w:t>&lt;</w:t>
      </w:r>
      <w:proofErr w:type="spellStart"/>
      <w:r w:rsidRPr="005340FE">
        <w:t>article</w:t>
      </w:r>
      <w:proofErr w:type="spellEnd"/>
      <w:r w:rsidRPr="005340FE">
        <w:t>&gt;</w:t>
      </w:r>
      <w:r>
        <w:t xml:space="preserve">. Такой вложенный элемент представляет контент, связанный с элементом снаружи. Например, комментарии к статье в блоге могут </w:t>
      </w:r>
      <w:r w:rsidR="00430FD0">
        <w:t xml:space="preserve">быть элементами </w:t>
      </w:r>
      <w:r w:rsidR="00430FD0" w:rsidRPr="005340FE">
        <w:t>&lt;</w:t>
      </w:r>
      <w:proofErr w:type="spellStart"/>
      <w:r w:rsidR="00430FD0" w:rsidRPr="005340FE">
        <w:t>article</w:t>
      </w:r>
      <w:proofErr w:type="spellEnd"/>
      <w:r w:rsidR="00430FD0" w:rsidRPr="005340FE">
        <w:t>&gt;</w:t>
      </w:r>
      <w:r w:rsidR="00430FD0">
        <w:t>, который представляет ему статью.</w:t>
      </w:r>
    </w:p>
    <w:p w:rsidR="00430FD0" w:rsidRDefault="00430FD0" w:rsidP="00C4724F">
      <w:pPr>
        <w:spacing w:line="240" w:lineRule="auto"/>
      </w:pPr>
      <w:r>
        <w:t xml:space="preserve">Элемент </w:t>
      </w:r>
      <w:r w:rsidRPr="00C46801">
        <w:rPr>
          <w:b/>
          <w:sz w:val="28"/>
          <w:szCs w:val="28"/>
        </w:rPr>
        <w:t>&lt;</w:t>
      </w:r>
      <w:r w:rsidRPr="00C4724F">
        <w:rPr>
          <w:b/>
          <w:sz w:val="28"/>
          <w:szCs w:val="28"/>
          <w:lang w:val="en-US"/>
        </w:rPr>
        <w:t>section</w:t>
      </w:r>
      <w:r w:rsidRPr="00C46801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t xml:space="preserve">– это логический контейнер страницы или статьи. С его помощью содержимое </w:t>
      </w:r>
      <w:proofErr w:type="gramStart"/>
      <w:r>
        <w:t xml:space="preserve">элемента  </w:t>
      </w:r>
      <w:r w:rsidRPr="005340FE">
        <w:t>&lt;</w:t>
      </w:r>
      <w:proofErr w:type="spellStart"/>
      <w:proofErr w:type="gramEnd"/>
      <w:r w:rsidRPr="005340FE">
        <w:t>article</w:t>
      </w:r>
      <w:proofErr w:type="spellEnd"/>
      <w:r w:rsidRPr="005340FE">
        <w:t>&gt;</w:t>
      </w:r>
      <w:r>
        <w:t xml:space="preserve"> разбивается на блоки, или разделы. Домашняя страница, к примеру, может содержать: раздел с представлением компании, раздел с новостями и еще один раздел с контактами.</w:t>
      </w:r>
    </w:p>
    <w:p w:rsidR="00430FD0" w:rsidRDefault="00430FD0" w:rsidP="00C4724F">
      <w:pPr>
        <w:spacing w:line="240" w:lineRule="auto"/>
      </w:pPr>
      <w:r>
        <w:t xml:space="preserve">Каждый блок </w:t>
      </w:r>
      <w:r w:rsidRPr="00430FD0">
        <w:t>&lt;</w:t>
      </w:r>
      <w:proofErr w:type="spellStart"/>
      <w:r w:rsidRPr="00430FD0">
        <w:t>section</w:t>
      </w:r>
      <w:proofErr w:type="spellEnd"/>
      <w:r w:rsidRPr="00430FD0">
        <w:t>&gt;</w:t>
      </w:r>
      <w:r>
        <w:t xml:space="preserve"> должен быть правильно указан: обычно проставляются теги заголовка (</w:t>
      </w:r>
      <w:r>
        <w:rPr>
          <w:lang w:val="en-US"/>
        </w:rPr>
        <w:t>h</w:t>
      </w:r>
      <w:r w:rsidRPr="00430FD0">
        <w:t>1-</w:t>
      </w:r>
      <w:r>
        <w:rPr>
          <w:lang w:val="en-US"/>
        </w:rPr>
        <w:t>h</w:t>
      </w:r>
      <w:r>
        <w:t xml:space="preserve">6), которые оформляются как его дочерние элементы. </w:t>
      </w:r>
    </w:p>
    <w:p w:rsidR="00430FD0" w:rsidRDefault="00430FD0" w:rsidP="00C4724F">
      <w:pPr>
        <w:spacing w:line="240" w:lineRule="auto"/>
      </w:pPr>
      <w:r>
        <w:t xml:space="preserve">Если нужно оформить контент элемента </w:t>
      </w:r>
      <w:r w:rsidRPr="00430FD0">
        <w:t>&lt;</w:t>
      </w:r>
      <w:proofErr w:type="spellStart"/>
      <w:r w:rsidRPr="00430FD0">
        <w:t>section</w:t>
      </w:r>
      <w:proofErr w:type="spellEnd"/>
      <w:r w:rsidRPr="00430FD0">
        <w:t>&gt;</w:t>
      </w:r>
      <w:r>
        <w:t xml:space="preserve"> в отдельный раздел, рекомендуется использовать элемент </w:t>
      </w:r>
      <w:r w:rsidRPr="005340FE">
        <w:t>&lt;</w:t>
      </w:r>
      <w:proofErr w:type="spellStart"/>
      <w:r w:rsidRPr="005340FE">
        <w:t>article</w:t>
      </w:r>
      <w:proofErr w:type="spellEnd"/>
      <w:r w:rsidRPr="005340FE">
        <w:t>&gt;</w:t>
      </w:r>
      <w:r>
        <w:t>.</w:t>
      </w:r>
    </w:p>
    <w:p w:rsidR="00430FD0" w:rsidRDefault="00430FD0" w:rsidP="00430FD0">
      <w:pPr>
        <w:spacing w:line="240" w:lineRule="auto"/>
      </w:pPr>
      <w:r>
        <w:t xml:space="preserve">Элемент </w:t>
      </w:r>
      <w:r w:rsidRPr="00C46801">
        <w:rPr>
          <w:b/>
          <w:sz w:val="28"/>
          <w:szCs w:val="28"/>
        </w:rPr>
        <w:t>&lt;</w:t>
      </w:r>
      <w:r w:rsidRPr="00C4724F">
        <w:rPr>
          <w:b/>
          <w:sz w:val="28"/>
          <w:szCs w:val="28"/>
          <w:lang w:val="en-US"/>
        </w:rPr>
        <w:t>aside</w:t>
      </w:r>
      <w:r w:rsidRPr="00C46801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>
        <w:t xml:space="preserve">служит для представления второстепенного или сопутствующего контента. Это контент, не зависимый от основного контента, но напрямую с ним связанный. </w:t>
      </w:r>
      <w:r w:rsidR="00AA7846">
        <w:t xml:space="preserve">Он обычно располагается в боковых панелях страницы. </w:t>
      </w:r>
    </w:p>
    <w:p w:rsidR="00AA7846" w:rsidRDefault="00AA7846" w:rsidP="00430FD0">
      <w:pPr>
        <w:spacing w:line="240" w:lineRule="auto"/>
      </w:pPr>
      <w:r>
        <w:t xml:space="preserve">Когда тег </w:t>
      </w:r>
      <w:r w:rsidRPr="00AA7846">
        <w:t>&lt;</w:t>
      </w:r>
      <w:proofErr w:type="spellStart"/>
      <w:r w:rsidRPr="00AA7846">
        <w:t>aside</w:t>
      </w:r>
      <w:proofErr w:type="spellEnd"/>
      <w:r w:rsidRPr="00AA7846">
        <w:t>&gt;</w:t>
      </w:r>
      <w:r>
        <w:t xml:space="preserve">используется внутри тега </w:t>
      </w:r>
      <w:r w:rsidRPr="00AA7846">
        <w:t>&lt;</w:t>
      </w:r>
      <w:proofErr w:type="spellStart"/>
      <w:r w:rsidRPr="00AA7846">
        <w:t>article</w:t>
      </w:r>
      <w:proofErr w:type="spellEnd"/>
      <w:r w:rsidRPr="00AA7846">
        <w:t>&gt;</w:t>
      </w:r>
      <w:r>
        <w:t xml:space="preserve">, контент </w:t>
      </w:r>
      <w:r w:rsidRPr="00AA7846">
        <w:t>&lt;</w:t>
      </w:r>
      <w:proofErr w:type="spellStart"/>
      <w:r w:rsidRPr="00AA7846">
        <w:t>aside</w:t>
      </w:r>
      <w:proofErr w:type="spellEnd"/>
      <w:r w:rsidRPr="00AA7846">
        <w:t>&gt;</w:t>
      </w:r>
      <w:r>
        <w:t xml:space="preserve"> должен иметь непосредственное отношение к контенту </w:t>
      </w:r>
      <w:r w:rsidRPr="00AA7846">
        <w:t>&lt;</w:t>
      </w:r>
      <w:proofErr w:type="spellStart"/>
      <w:r w:rsidRPr="00AA7846">
        <w:t>article</w:t>
      </w:r>
      <w:proofErr w:type="spellEnd"/>
      <w:r w:rsidRPr="00AA7846">
        <w:t>&gt;</w:t>
      </w:r>
      <w:r>
        <w:t>.</w:t>
      </w:r>
    </w:p>
    <w:p w:rsidR="00AA7846" w:rsidRDefault="00AA7846" w:rsidP="00AA7846">
      <w:pPr>
        <w:spacing w:line="240" w:lineRule="auto"/>
      </w:pPr>
      <w:r>
        <w:t xml:space="preserve">Когда тег </w:t>
      </w:r>
      <w:r w:rsidRPr="00AA7846">
        <w:t>&lt;</w:t>
      </w:r>
      <w:proofErr w:type="spellStart"/>
      <w:r w:rsidRPr="00AA7846">
        <w:t>aside</w:t>
      </w:r>
      <w:proofErr w:type="spellEnd"/>
      <w:r w:rsidRPr="00AA7846">
        <w:t>&gt;</w:t>
      </w:r>
      <w:r>
        <w:t xml:space="preserve">используется вне тега </w:t>
      </w:r>
      <w:r w:rsidRPr="00AA7846">
        <w:t>&lt;</w:t>
      </w:r>
      <w:proofErr w:type="spellStart"/>
      <w:r w:rsidRPr="00AA7846">
        <w:t>article</w:t>
      </w:r>
      <w:proofErr w:type="spellEnd"/>
      <w:r w:rsidRPr="00AA7846">
        <w:t>&gt;</w:t>
      </w:r>
      <w:r>
        <w:t>, его контент должен иметь непосредственное отношение к окружающему его контенту.</w:t>
      </w:r>
    </w:p>
    <w:p w:rsidR="00A646D2" w:rsidRDefault="00A646D2" w:rsidP="00A646D2">
      <w:pPr>
        <w:spacing w:line="240" w:lineRule="auto"/>
        <w:rPr>
          <w:b/>
        </w:rPr>
      </w:pPr>
      <w:r>
        <w:rPr>
          <w:b/>
        </w:rPr>
        <w:t>31</w:t>
      </w:r>
      <w:r w:rsidRPr="00C4724F">
        <w:rPr>
          <w:b/>
        </w:rPr>
        <w:t>.1 УРОК</w:t>
      </w:r>
    </w:p>
    <w:p w:rsidR="00224A3C" w:rsidRDefault="007B27D6" w:rsidP="00A646D2">
      <w:pPr>
        <w:spacing w:line="240" w:lineRule="auto"/>
        <w:rPr>
          <w:b/>
        </w:rPr>
      </w:pPr>
      <w:r w:rsidRPr="007B27D6">
        <w:rPr>
          <w:b/>
        </w:rPr>
        <w:t>Аудио в Интернете</w:t>
      </w:r>
    </w:p>
    <w:p w:rsidR="00224A3C" w:rsidRDefault="007B27D6" w:rsidP="00A646D2">
      <w:pPr>
        <w:spacing w:line="240" w:lineRule="auto"/>
      </w:pPr>
      <w:r>
        <w:t xml:space="preserve">До </w:t>
      </w:r>
      <w:r>
        <w:rPr>
          <w:lang w:val="en-US"/>
        </w:rPr>
        <w:t>HTML</w:t>
      </w:r>
      <w:r>
        <w:t xml:space="preserve"> 5 специального </w:t>
      </w:r>
      <w:r w:rsidR="00580B11">
        <w:t xml:space="preserve">стандарта для проигрывания звуковых файлов в браузере не существовало. С введением элемента </w:t>
      </w:r>
      <w:r w:rsidR="00580B11" w:rsidRPr="00580B11">
        <w:rPr>
          <w:u w:val="single"/>
        </w:rPr>
        <w:t>&lt;</w:t>
      </w:r>
      <w:proofErr w:type="spellStart"/>
      <w:r w:rsidR="00580B11" w:rsidRPr="00580B11">
        <w:rPr>
          <w:u w:val="single"/>
        </w:rPr>
        <w:t>audio</w:t>
      </w:r>
      <w:proofErr w:type="spellEnd"/>
      <w:r w:rsidR="00580B11" w:rsidRPr="00580B11">
        <w:rPr>
          <w:u w:val="single"/>
        </w:rPr>
        <w:t>&gt;</w:t>
      </w:r>
      <w:r w:rsidR="00580B11">
        <w:rPr>
          <w:u w:val="single"/>
        </w:rPr>
        <w:t xml:space="preserve"> в </w:t>
      </w:r>
      <w:r w:rsidR="00580B11">
        <w:rPr>
          <w:lang w:val="en-US"/>
        </w:rPr>
        <w:t>HTML</w:t>
      </w:r>
      <w:r w:rsidR="00580B11">
        <w:t xml:space="preserve"> 5 появился единый стандарт для встраивания звуковых файлов в веб-страницы. Указать путь к исходному звуковому файлу можно двумя способами. С использованием атрибута </w:t>
      </w:r>
      <w:r w:rsidR="00580B11" w:rsidRPr="00580B11">
        <w:t>&lt;</w:t>
      </w:r>
      <w:proofErr w:type="spellStart"/>
      <w:r w:rsidR="00580B11" w:rsidRPr="00580B11">
        <w:t>source</w:t>
      </w:r>
      <w:proofErr w:type="spellEnd"/>
      <w:r w:rsidR="00580B11" w:rsidRPr="00580B11">
        <w:t>&gt;</w:t>
      </w:r>
      <w:r w:rsidR="00580B11">
        <w:t>.</w:t>
      </w:r>
    </w:p>
    <w:p w:rsidR="00580B11" w:rsidRDefault="00580B11" w:rsidP="00A646D2">
      <w:pPr>
        <w:spacing w:line="240" w:lineRule="auto"/>
        <w:rPr>
          <w:u w:val="single"/>
        </w:rPr>
      </w:pPr>
      <w:r>
        <w:t xml:space="preserve">В браузерах, не поддерживающих элемент </w:t>
      </w:r>
      <w:r w:rsidRPr="00580B11">
        <w:rPr>
          <w:u w:val="single"/>
        </w:rPr>
        <w:t>&lt;</w:t>
      </w:r>
      <w:proofErr w:type="spellStart"/>
      <w:r w:rsidRPr="00580B11">
        <w:rPr>
          <w:u w:val="single"/>
        </w:rPr>
        <w:t>audio</w:t>
      </w:r>
      <w:proofErr w:type="spellEnd"/>
      <w:r w:rsidRPr="00580B11">
        <w:rPr>
          <w:u w:val="single"/>
        </w:rPr>
        <w:t>&gt;</w:t>
      </w:r>
      <w:r>
        <w:rPr>
          <w:u w:val="single"/>
        </w:rPr>
        <w:t xml:space="preserve">, </w:t>
      </w:r>
      <w:r w:rsidRPr="00580B11">
        <w:t xml:space="preserve">будет отображаться текст, помещенный между </w:t>
      </w:r>
      <w:r>
        <w:t xml:space="preserve">тегами </w:t>
      </w:r>
      <w:r w:rsidRPr="000D1360">
        <w:t>&lt;</w:t>
      </w:r>
      <w:proofErr w:type="spellStart"/>
      <w:r w:rsidRPr="000D1360">
        <w:t>audio</w:t>
      </w:r>
      <w:proofErr w:type="spellEnd"/>
      <w:r w:rsidRPr="000D1360">
        <w:t>&gt; и &lt;/</w:t>
      </w:r>
      <w:proofErr w:type="spellStart"/>
      <w:r w:rsidRPr="000D1360">
        <w:t>audio</w:t>
      </w:r>
      <w:proofErr w:type="spellEnd"/>
      <w:r w:rsidRPr="000D1360">
        <w:t>&gt;</w:t>
      </w:r>
    </w:p>
    <w:p w:rsidR="00580B11" w:rsidRDefault="00580B11" w:rsidP="00A646D2">
      <w:pPr>
        <w:spacing w:line="240" w:lineRule="auto"/>
      </w:pPr>
      <w:r w:rsidRPr="000D1360">
        <w:t>Атрибут &lt;</w:t>
      </w:r>
      <w:proofErr w:type="spellStart"/>
      <w:r w:rsidRPr="000D1360">
        <w:t>audio</w:t>
      </w:r>
      <w:proofErr w:type="spellEnd"/>
      <w:r w:rsidRPr="000D1360">
        <w:t xml:space="preserve"> </w:t>
      </w:r>
      <w:proofErr w:type="spellStart"/>
      <w:r w:rsidRPr="000D1360">
        <w:rPr>
          <w:b/>
        </w:rPr>
        <w:t>controls</w:t>
      </w:r>
      <w:proofErr w:type="spellEnd"/>
      <w:r w:rsidRPr="000D1360">
        <w:rPr>
          <w:b/>
        </w:rPr>
        <w:t>=""&gt;</w:t>
      </w:r>
      <w:r w:rsidR="000D1360" w:rsidRPr="000D1360">
        <w:rPr>
          <w:b/>
        </w:rPr>
        <w:t xml:space="preserve"> </w:t>
      </w:r>
      <w:r w:rsidR="000D1360" w:rsidRPr="000D1360">
        <w:t>указывает браузеру</w:t>
      </w:r>
      <w:r w:rsidR="000D1360">
        <w:t xml:space="preserve">, что нужно отобразить элементы управления воспроизведением </w:t>
      </w:r>
      <w:r w:rsidR="000D1360" w:rsidRPr="000D1360">
        <w:t>(</w:t>
      </w:r>
      <w:r w:rsidR="000D1360">
        <w:t>кнопки начала/остановки воспроизведения и другие)</w:t>
      </w:r>
    </w:p>
    <w:p w:rsidR="000D1360" w:rsidRDefault="000D1360" w:rsidP="00A646D2">
      <w:pPr>
        <w:spacing w:line="240" w:lineRule="auto"/>
      </w:pPr>
      <w:r>
        <w:t xml:space="preserve">Атрибут </w:t>
      </w:r>
      <w:r w:rsidRPr="000D1360">
        <w:t>&lt;</w:t>
      </w:r>
      <w:proofErr w:type="spellStart"/>
      <w:r w:rsidRPr="000D1360">
        <w:t>audio</w:t>
      </w:r>
      <w:proofErr w:type="spellEnd"/>
      <w:r w:rsidRPr="000D1360">
        <w:t xml:space="preserve"> </w:t>
      </w:r>
      <w:proofErr w:type="spellStart"/>
      <w:r w:rsidRPr="000D1360">
        <w:rPr>
          <w:b/>
        </w:rPr>
        <w:t>autoplay</w:t>
      </w:r>
      <w:proofErr w:type="spellEnd"/>
      <w:r w:rsidRPr="000D1360">
        <w:rPr>
          <w:b/>
        </w:rPr>
        <w:t>=””&gt;</w:t>
      </w:r>
      <w:r w:rsidRPr="000D1360">
        <w:t xml:space="preserve"> </w:t>
      </w:r>
      <w:r>
        <w:t xml:space="preserve">воспроизведение звукового файла начинается сразу же после загрузки страницы без надобности в разрешении пользователя. </w:t>
      </w:r>
    </w:p>
    <w:p w:rsidR="000D1360" w:rsidRDefault="000D1360" w:rsidP="00A646D2">
      <w:pPr>
        <w:spacing w:line="240" w:lineRule="auto"/>
      </w:pPr>
      <w:r>
        <w:t xml:space="preserve">Атрибут </w:t>
      </w:r>
      <w:r w:rsidRPr="000D1360">
        <w:t>&lt;</w:t>
      </w:r>
      <w:proofErr w:type="spellStart"/>
      <w:r w:rsidRPr="000D1360">
        <w:t>audio</w:t>
      </w:r>
      <w:proofErr w:type="spellEnd"/>
      <w:r w:rsidRPr="000D1360">
        <w:t xml:space="preserve"> </w:t>
      </w:r>
      <w:r>
        <w:rPr>
          <w:b/>
          <w:lang w:val="en-US"/>
        </w:rPr>
        <w:t>loop</w:t>
      </w:r>
      <w:r w:rsidRPr="000D1360">
        <w:rPr>
          <w:b/>
        </w:rPr>
        <w:t xml:space="preserve">=””&gt; </w:t>
      </w:r>
      <w:r>
        <w:t xml:space="preserve">при использовании звуковой файл будет воспроизводиться циклически. </w:t>
      </w:r>
    </w:p>
    <w:p w:rsidR="000D1360" w:rsidRDefault="000D1360" w:rsidP="00A646D2">
      <w:pPr>
        <w:spacing w:line="240" w:lineRule="auto"/>
      </w:pPr>
      <w:r>
        <w:t xml:space="preserve">На сегодняшний день элемент </w:t>
      </w:r>
      <w:r w:rsidRPr="000D1360">
        <w:t>&lt;</w:t>
      </w:r>
      <w:proofErr w:type="spellStart"/>
      <w:r w:rsidRPr="000D1360">
        <w:t>audio</w:t>
      </w:r>
      <w:proofErr w:type="spellEnd"/>
      <w:r w:rsidRPr="000D1360">
        <w:t>&gt;</w:t>
      </w:r>
      <w:r>
        <w:t xml:space="preserve"> поддерживает три формата: </w:t>
      </w:r>
      <w:r>
        <w:rPr>
          <w:lang w:val="en-US"/>
        </w:rPr>
        <w:t>MP</w:t>
      </w:r>
      <w:r>
        <w:t xml:space="preserve">3, </w:t>
      </w:r>
      <w:r>
        <w:rPr>
          <w:lang w:val="en-US"/>
        </w:rPr>
        <w:t>WAV</w:t>
      </w:r>
      <w:r>
        <w:t xml:space="preserve"> и </w:t>
      </w:r>
      <w:r>
        <w:rPr>
          <w:lang w:val="en-US"/>
        </w:rPr>
        <w:t>OGG</w:t>
      </w:r>
      <w:r>
        <w:t>.</w:t>
      </w:r>
    </w:p>
    <w:p w:rsidR="00A646D2" w:rsidRDefault="00A646D2" w:rsidP="00A646D2">
      <w:pPr>
        <w:spacing w:line="240" w:lineRule="auto"/>
        <w:rPr>
          <w:b/>
        </w:rPr>
      </w:pPr>
      <w:r>
        <w:rPr>
          <w:b/>
        </w:rPr>
        <w:lastRenderedPageBreak/>
        <w:t>32</w:t>
      </w:r>
      <w:r w:rsidRPr="00C4724F">
        <w:rPr>
          <w:b/>
        </w:rPr>
        <w:t>.1 УРОК</w:t>
      </w:r>
    </w:p>
    <w:p w:rsidR="000D1360" w:rsidRPr="00E2755B" w:rsidRDefault="000D1360" w:rsidP="00A646D2">
      <w:pPr>
        <w:spacing w:line="240" w:lineRule="auto"/>
        <w:rPr>
          <w:b/>
        </w:rPr>
      </w:pPr>
      <w:r>
        <w:rPr>
          <w:b/>
        </w:rPr>
        <w:t xml:space="preserve">Видео в </w:t>
      </w:r>
      <w:r>
        <w:rPr>
          <w:b/>
          <w:lang w:val="en-US"/>
        </w:rPr>
        <w:t>HTML</w:t>
      </w:r>
    </w:p>
    <w:p w:rsidR="000D1360" w:rsidRDefault="000D1360" w:rsidP="00A646D2">
      <w:pPr>
        <w:spacing w:line="240" w:lineRule="auto"/>
      </w:pPr>
      <w:r>
        <w:t xml:space="preserve">Элемент </w:t>
      </w:r>
      <w:r w:rsidR="00E2755B" w:rsidRPr="00E2755B">
        <w:t>&lt;</w:t>
      </w:r>
      <w:proofErr w:type="spellStart"/>
      <w:r w:rsidR="00E2755B" w:rsidRPr="00E2755B">
        <w:t>video</w:t>
      </w:r>
      <w:proofErr w:type="spellEnd"/>
      <w:r w:rsidR="00E2755B" w:rsidRPr="00E2755B">
        <w:t>&gt;</w:t>
      </w:r>
      <w:r w:rsidR="00E2755B">
        <w:t xml:space="preserve"> похож на элемент &lt;</w:t>
      </w:r>
      <w:proofErr w:type="spellStart"/>
      <w:r w:rsidR="00E2755B" w:rsidRPr="00E2755B">
        <w:t>audio</w:t>
      </w:r>
      <w:proofErr w:type="spellEnd"/>
      <w:r w:rsidR="00E2755B" w:rsidRPr="00E2755B">
        <w:t>&gt;</w:t>
      </w:r>
      <w:r w:rsidR="00E2755B">
        <w:t xml:space="preserve">. Путь к исходному видеофайлу указывается с помощью атрибута </w:t>
      </w:r>
      <w:proofErr w:type="spellStart"/>
      <w:r w:rsidR="00E2755B" w:rsidRPr="00E2755B">
        <w:t>source</w:t>
      </w:r>
      <w:proofErr w:type="spellEnd"/>
      <w:r w:rsidR="00E2755B">
        <w:t xml:space="preserve"> внутри элемента </w:t>
      </w:r>
      <w:r w:rsidR="00E2755B" w:rsidRPr="00E2755B">
        <w:t>&lt;</w:t>
      </w:r>
      <w:proofErr w:type="spellStart"/>
      <w:r w:rsidR="00E2755B" w:rsidRPr="00E2755B">
        <w:t>video</w:t>
      </w:r>
      <w:proofErr w:type="spellEnd"/>
      <w:r w:rsidR="00E2755B" w:rsidRPr="00E2755B">
        <w:t>&gt;</w:t>
      </w:r>
      <w:r w:rsidR="00E2755B">
        <w:t xml:space="preserve"> или с использованием элементов </w:t>
      </w:r>
      <w:proofErr w:type="spellStart"/>
      <w:r w:rsidR="00E2755B" w:rsidRPr="00E2755B">
        <w:t>source</w:t>
      </w:r>
      <w:proofErr w:type="spellEnd"/>
      <w:r w:rsidR="00E2755B">
        <w:t xml:space="preserve"> внутри элемента </w:t>
      </w:r>
      <w:r w:rsidR="00E2755B" w:rsidRPr="00E2755B">
        <w:t>&lt;</w:t>
      </w:r>
      <w:proofErr w:type="spellStart"/>
      <w:r w:rsidR="00E2755B" w:rsidRPr="00E2755B">
        <w:t>video</w:t>
      </w:r>
      <w:proofErr w:type="spellEnd"/>
      <w:r w:rsidR="00E2755B" w:rsidRPr="00E2755B">
        <w:t>&gt;</w:t>
      </w:r>
      <w:r w:rsidR="00E2755B">
        <w:t>. Другая общая особенность элементов &lt;</w:t>
      </w:r>
      <w:proofErr w:type="spellStart"/>
      <w:r w:rsidR="00E2755B" w:rsidRPr="00E2755B">
        <w:t>audio</w:t>
      </w:r>
      <w:proofErr w:type="spellEnd"/>
      <w:r w:rsidR="00E2755B" w:rsidRPr="00E2755B">
        <w:t>&gt;</w:t>
      </w:r>
      <w:r w:rsidR="00E2755B">
        <w:t xml:space="preserve"> и </w:t>
      </w:r>
      <w:r w:rsidR="00E2755B" w:rsidRPr="00E2755B">
        <w:t>&lt;</w:t>
      </w:r>
      <w:proofErr w:type="spellStart"/>
      <w:r w:rsidR="00E2755B" w:rsidRPr="00E2755B">
        <w:t>video</w:t>
      </w:r>
      <w:proofErr w:type="spellEnd"/>
      <w:r w:rsidR="00E2755B" w:rsidRPr="00E2755B">
        <w:t>&gt;</w:t>
      </w:r>
      <w:r w:rsidR="00E2755B">
        <w:t xml:space="preserve"> это то, что разные браузеры поддерживают разные типы файлов. Если браузеру не удалось проиграть первый тип видео, он попытается воспроизвести следующий.</w:t>
      </w:r>
    </w:p>
    <w:p w:rsidR="00E2755B" w:rsidRDefault="00E2755B" w:rsidP="00A646D2">
      <w:pPr>
        <w:spacing w:line="240" w:lineRule="auto"/>
      </w:pPr>
      <w:r w:rsidRPr="00E2755B">
        <w:rPr>
          <w:b/>
        </w:rPr>
        <w:t>Атрибуты &lt;</w:t>
      </w:r>
      <w:proofErr w:type="spellStart"/>
      <w:r w:rsidRPr="00E2755B">
        <w:rPr>
          <w:b/>
        </w:rPr>
        <w:t>video</w:t>
      </w:r>
      <w:proofErr w:type="spellEnd"/>
      <w:r w:rsidRPr="00E2755B">
        <w:rPr>
          <w:b/>
        </w:rPr>
        <w:t>&gt;</w:t>
      </w:r>
      <w:r>
        <w:rPr>
          <w:b/>
        </w:rPr>
        <w:t xml:space="preserve"> </w:t>
      </w:r>
      <w:r>
        <w:t>Еще одна общая особенность элементов &lt;</w:t>
      </w:r>
      <w:proofErr w:type="spellStart"/>
      <w:r w:rsidRPr="00E2755B">
        <w:t>audio</w:t>
      </w:r>
      <w:proofErr w:type="spellEnd"/>
      <w:r w:rsidRPr="00E2755B">
        <w:t>&gt;</w:t>
      </w:r>
      <w:r>
        <w:t xml:space="preserve"> и </w:t>
      </w:r>
      <w:r w:rsidRPr="00E2755B">
        <w:t>&lt;</w:t>
      </w:r>
      <w:proofErr w:type="spellStart"/>
      <w:r w:rsidRPr="00E2755B">
        <w:t>video</w:t>
      </w:r>
      <w:proofErr w:type="spellEnd"/>
      <w:r w:rsidRPr="00E2755B">
        <w:t>&gt;</w:t>
      </w:r>
      <w:r>
        <w:t xml:space="preserve"> - это одинаковые атрибуты: </w:t>
      </w:r>
      <w:proofErr w:type="spellStart"/>
      <w:r w:rsidRPr="00E2755B">
        <w:t>controls</w:t>
      </w:r>
      <w:proofErr w:type="spellEnd"/>
      <w:r>
        <w:t xml:space="preserve">, </w:t>
      </w:r>
      <w:proofErr w:type="spellStart"/>
      <w:proofErr w:type="gramStart"/>
      <w:r w:rsidRPr="00E2755B">
        <w:t>autoplay</w:t>
      </w:r>
      <w:proofErr w:type="spellEnd"/>
      <w:r w:rsidRPr="00E2755B">
        <w:t xml:space="preserve"> </w:t>
      </w:r>
      <w:r>
        <w:t xml:space="preserve"> и</w:t>
      </w:r>
      <w:proofErr w:type="gramEnd"/>
      <w:r>
        <w:t xml:space="preserve"> </w:t>
      </w:r>
      <w:r>
        <w:rPr>
          <w:lang w:val="en-US"/>
        </w:rPr>
        <w:t>l</w:t>
      </w:r>
      <w:proofErr w:type="spellStart"/>
      <w:r w:rsidRPr="00E2755B">
        <w:t>oop</w:t>
      </w:r>
      <w:proofErr w:type="spellEnd"/>
      <w:r>
        <w:t xml:space="preserve">. </w:t>
      </w:r>
    </w:p>
    <w:p w:rsidR="00E2755B" w:rsidRPr="00E2755B" w:rsidRDefault="00E2755B" w:rsidP="00A646D2">
      <w:pPr>
        <w:spacing w:line="240" w:lineRule="auto"/>
      </w:pPr>
      <w:r>
        <w:t xml:space="preserve">На сегодняшний день элемент </w:t>
      </w:r>
      <w:r w:rsidRPr="00E2755B">
        <w:t>&lt;</w:t>
      </w:r>
      <w:proofErr w:type="spellStart"/>
      <w:r w:rsidRPr="00E2755B">
        <w:t>video</w:t>
      </w:r>
      <w:proofErr w:type="spellEnd"/>
      <w:r w:rsidRPr="00E2755B">
        <w:t>&gt;</w:t>
      </w:r>
      <w:r>
        <w:t xml:space="preserve"> поддерживает три формата: </w:t>
      </w:r>
      <w:r>
        <w:rPr>
          <w:lang w:val="en-US"/>
        </w:rPr>
        <w:t>MP</w:t>
      </w:r>
      <w:r>
        <w:t xml:space="preserve">4, </w:t>
      </w:r>
      <w:proofErr w:type="spellStart"/>
      <w:r>
        <w:rPr>
          <w:lang w:val="en-US"/>
        </w:rPr>
        <w:t>WebM</w:t>
      </w:r>
      <w:proofErr w:type="spellEnd"/>
      <w:r>
        <w:t xml:space="preserve"> и </w:t>
      </w:r>
      <w:r>
        <w:rPr>
          <w:lang w:val="en-US"/>
        </w:rPr>
        <w:t>OGG</w:t>
      </w:r>
      <w:r>
        <w:t>.</w:t>
      </w:r>
    </w:p>
    <w:p w:rsidR="00A646D2" w:rsidRPr="001378A1" w:rsidRDefault="00A646D2" w:rsidP="00A646D2">
      <w:pPr>
        <w:spacing w:line="240" w:lineRule="auto"/>
        <w:rPr>
          <w:b/>
        </w:rPr>
      </w:pPr>
      <w:r>
        <w:rPr>
          <w:b/>
        </w:rPr>
        <w:t>33</w:t>
      </w:r>
      <w:r w:rsidRPr="00C4724F">
        <w:rPr>
          <w:b/>
        </w:rPr>
        <w:t>.1 УРОК</w:t>
      </w:r>
      <w:r w:rsidR="00D5397C" w:rsidRPr="001378A1">
        <w:rPr>
          <w:b/>
        </w:rPr>
        <w:t xml:space="preserve"> (05.</w:t>
      </w:r>
      <w:r w:rsidR="00E450BC" w:rsidRPr="001378A1">
        <w:rPr>
          <w:b/>
        </w:rPr>
        <w:t>10.2021)</w:t>
      </w:r>
    </w:p>
    <w:p w:rsidR="00532D7E" w:rsidRDefault="00532D7E" w:rsidP="00A646D2">
      <w:pPr>
        <w:spacing w:line="240" w:lineRule="auto"/>
        <w:rPr>
          <w:b/>
        </w:rPr>
      </w:pPr>
      <w:r>
        <w:rPr>
          <w:b/>
        </w:rPr>
        <w:t xml:space="preserve">Полоса выполнения </w:t>
      </w:r>
    </w:p>
    <w:p w:rsidR="00532D7E" w:rsidRDefault="00532D7E" w:rsidP="00A646D2">
      <w:pPr>
        <w:spacing w:line="240" w:lineRule="auto"/>
      </w:pPr>
      <w:r>
        <w:t>Элемент &lt;</w:t>
      </w:r>
      <w:proofErr w:type="spellStart"/>
      <w:r w:rsidRPr="00532D7E">
        <w:t>progress</w:t>
      </w:r>
      <w:proofErr w:type="spellEnd"/>
      <w:r w:rsidRPr="00532D7E">
        <w:t>&gt;</w:t>
      </w:r>
      <w:r>
        <w:t xml:space="preserve"> используется для создания полосы выполнения на веб-странице. Его можно добавить внутрь заголовков, абзацев или в любой раздел в теле страницы.</w:t>
      </w:r>
    </w:p>
    <w:p w:rsidR="00532D7E" w:rsidRDefault="00532D7E" w:rsidP="00A646D2">
      <w:pPr>
        <w:spacing w:line="240" w:lineRule="auto"/>
      </w:pPr>
      <w:r w:rsidRPr="00532D7E">
        <w:rPr>
          <w:b/>
        </w:rPr>
        <w:t>Атрибуты элемента</w:t>
      </w:r>
      <w:r>
        <w:t xml:space="preserve"> &lt;</w:t>
      </w:r>
      <w:proofErr w:type="spellStart"/>
      <w:r w:rsidRPr="00532D7E">
        <w:t>progress</w:t>
      </w:r>
      <w:proofErr w:type="spellEnd"/>
      <w:r w:rsidRPr="00532D7E">
        <w:t>&gt;</w:t>
      </w:r>
    </w:p>
    <w:p w:rsidR="00532D7E" w:rsidRDefault="00532D7E" w:rsidP="00A646D2">
      <w:pPr>
        <w:spacing w:line="240" w:lineRule="auto"/>
      </w:pPr>
      <w:proofErr w:type="spellStart"/>
      <w:r w:rsidRPr="00532D7E">
        <w:t>Value</w:t>
      </w:r>
      <w:proofErr w:type="spellEnd"/>
      <w:r>
        <w:t xml:space="preserve"> – указывает степень выполнения задачи</w:t>
      </w:r>
    </w:p>
    <w:p w:rsidR="00532D7E" w:rsidRDefault="00532D7E" w:rsidP="00A646D2">
      <w:pPr>
        <w:spacing w:line="240" w:lineRule="auto"/>
      </w:pPr>
      <w:proofErr w:type="spellStart"/>
      <w:r w:rsidRPr="00532D7E">
        <w:t>Max</w:t>
      </w:r>
      <w:proofErr w:type="spellEnd"/>
      <w:r>
        <w:t>/</w:t>
      </w:r>
      <w:r>
        <w:rPr>
          <w:lang w:val="en-US"/>
        </w:rPr>
        <w:t>Min</w:t>
      </w:r>
      <w:r>
        <w:t xml:space="preserve"> – указывает на общий размер задачи</w:t>
      </w:r>
    </w:p>
    <w:p w:rsidR="00D5397C" w:rsidRPr="00900158" w:rsidRDefault="00900158" w:rsidP="00A646D2">
      <w:pPr>
        <w:spacing w:line="240" w:lineRule="auto"/>
      </w:pPr>
      <w:r>
        <w:t>Для динамического отображения выполнения задачи используйте тег &lt;</w:t>
      </w:r>
      <w:proofErr w:type="spellStart"/>
      <w:r w:rsidRPr="00532D7E">
        <w:t>progress</w:t>
      </w:r>
      <w:proofErr w:type="spellEnd"/>
      <w:r w:rsidRPr="00532D7E">
        <w:t>&gt;</w:t>
      </w:r>
      <w:r>
        <w:t xml:space="preserve"> в сочетании с </w:t>
      </w:r>
      <w:r>
        <w:rPr>
          <w:lang w:val="en-US"/>
        </w:rPr>
        <w:t>JavaScript</w:t>
      </w:r>
    </w:p>
    <w:p w:rsidR="00A646D2" w:rsidRDefault="00A646D2" w:rsidP="00A646D2">
      <w:pPr>
        <w:spacing w:line="240" w:lineRule="auto"/>
        <w:rPr>
          <w:b/>
        </w:rPr>
      </w:pPr>
      <w:r>
        <w:rPr>
          <w:b/>
        </w:rPr>
        <w:t>34</w:t>
      </w:r>
      <w:r w:rsidRPr="00C4724F">
        <w:rPr>
          <w:b/>
        </w:rPr>
        <w:t>.1 УРОК</w:t>
      </w:r>
    </w:p>
    <w:p w:rsidR="00900158" w:rsidRPr="00900158" w:rsidRDefault="00900158" w:rsidP="00A646D2">
      <w:pPr>
        <w:spacing w:line="240" w:lineRule="auto"/>
        <w:rPr>
          <w:b/>
        </w:rPr>
      </w:pPr>
      <w:r w:rsidRPr="00900158">
        <w:rPr>
          <w:b/>
          <w:lang w:val="en-US"/>
        </w:rPr>
        <w:t>HTML</w:t>
      </w:r>
      <w:r w:rsidRPr="00900158">
        <w:rPr>
          <w:b/>
        </w:rPr>
        <w:t xml:space="preserve"> 5 и веб-хранение данных</w:t>
      </w:r>
    </w:p>
    <w:p w:rsidR="00900158" w:rsidRDefault="00900158" w:rsidP="00A646D2">
      <w:pPr>
        <w:spacing w:line="240" w:lineRule="auto"/>
      </w:pPr>
      <w:r>
        <w:t xml:space="preserve">Благодаря тому, что в </w:t>
      </w:r>
      <w:r>
        <w:rPr>
          <w:lang w:val="en-US"/>
        </w:rPr>
        <w:t>HTML</w:t>
      </w:r>
      <w:r>
        <w:t xml:space="preserve"> 5 есть поддержка веб-хранения, данные веб-сайтов можно хранить на локальном компьютере пользователя. До появления </w:t>
      </w:r>
      <w:r>
        <w:rPr>
          <w:lang w:val="en-US"/>
        </w:rPr>
        <w:t>HTML</w:t>
      </w:r>
      <w:r>
        <w:t xml:space="preserve"> 5 в этих целях мы использовали </w:t>
      </w:r>
      <w:proofErr w:type="spellStart"/>
      <w:r>
        <w:t>куки</w:t>
      </w:r>
      <w:proofErr w:type="spellEnd"/>
      <w:r>
        <w:t xml:space="preserve">-файлы </w:t>
      </w:r>
      <w:r>
        <w:rPr>
          <w:lang w:val="en-US"/>
        </w:rPr>
        <w:t>JavaScript</w:t>
      </w:r>
      <w:r>
        <w:t>.</w:t>
      </w:r>
    </w:p>
    <w:p w:rsidR="00900158" w:rsidRDefault="00900158" w:rsidP="00A646D2">
      <w:pPr>
        <w:spacing w:line="240" w:lineRule="auto"/>
      </w:pPr>
      <w:r>
        <w:t>Преимущества веб-хранения данных:</w:t>
      </w:r>
    </w:p>
    <w:p w:rsidR="00900158" w:rsidRDefault="00900158" w:rsidP="00900158">
      <w:pPr>
        <w:pStyle w:val="a3"/>
        <w:numPr>
          <w:ilvl w:val="0"/>
          <w:numId w:val="13"/>
        </w:numPr>
        <w:spacing w:line="240" w:lineRule="auto"/>
      </w:pPr>
      <w:r>
        <w:t>Безопасней</w:t>
      </w:r>
    </w:p>
    <w:p w:rsidR="00900158" w:rsidRDefault="00900158" w:rsidP="00900158">
      <w:pPr>
        <w:pStyle w:val="a3"/>
        <w:numPr>
          <w:ilvl w:val="0"/>
          <w:numId w:val="13"/>
        </w:numPr>
        <w:spacing w:line="240" w:lineRule="auto"/>
      </w:pPr>
      <w:r>
        <w:t>Быстрее</w:t>
      </w:r>
    </w:p>
    <w:p w:rsidR="00900158" w:rsidRDefault="00282043" w:rsidP="00900158">
      <w:pPr>
        <w:pStyle w:val="a3"/>
        <w:numPr>
          <w:ilvl w:val="0"/>
          <w:numId w:val="13"/>
        </w:numPr>
        <w:spacing w:line="240" w:lineRule="auto"/>
      </w:pPr>
      <w:r>
        <w:t>Возможность сохранять больший объем данных</w:t>
      </w:r>
    </w:p>
    <w:p w:rsidR="00282043" w:rsidRDefault="00282043" w:rsidP="00900158">
      <w:pPr>
        <w:pStyle w:val="a3"/>
        <w:numPr>
          <w:ilvl w:val="0"/>
          <w:numId w:val="13"/>
        </w:numPr>
        <w:spacing w:line="240" w:lineRule="auto"/>
      </w:pPr>
      <w:r>
        <w:t>Хранимые данные не передаются при каждом серверном запросе</w:t>
      </w:r>
    </w:p>
    <w:p w:rsidR="00282043" w:rsidRDefault="00282043" w:rsidP="00282043">
      <w:pPr>
        <w:spacing w:line="240" w:lineRule="auto"/>
      </w:pPr>
      <w:r>
        <w:t>Локальное хранение данных привязано к домену.</w:t>
      </w:r>
      <w:r w:rsidR="00581ABB">
        <w:t xml:space="preserve"> Все веб-страницы, </w:t>
      </w:r>
      <w:r w:rsidR="000F160D">
        <w:t xml:space="preserve">зарегистрированы на одном домене, могут хранить и получать одни и те же данные. </w:t>
      </w:r>
    </w:p>
    <w:p w:rsidR="000F160D" w:rsidRDefault="000F160D" w:rsidP="00282043">
      <w:pPr>
        <w:spacing w:line="240" w:lineRule="auto"/>
      </w:pPr>
      <w:r w:rsidRPr="000F160D">
        <w:rPr>
          <w:b/>
        </w:rPr>
        <w:t>Виды объектов веб-хранения</w:t>
      </w:r>
      <w:r>
        <w:t>, есть два типа:</w:t>
      </w:r>
    </w:p>
    <w:p w:rsidR="000F160D" w:rsidRPr="000F160D" w:rsidRDefault="000F160D" w:rsidP="000F160D">
      <w:pPr>
        <w:pStyle w:val="a3"/>
        <w:numPr>
          <w:ilvl w:val="0"/>
          <w:numId w:val="14"/>
        </w:numPr>
        <w:spacing w:line="240" w:lineRule="auto"/>
      </w:pPr>
      <w:proofErr w:type="spellStart"/>
      <w:r>
        <w:rPr>
          <w:lang w:val="en-US"/>
        </w:rPr>
        <w:t>sessionStorage</w:t>
      </w:r>
      <w:proofErr w:type="spellEnd"/>
    </w:p>
    <w:p w:rsidR="000F160D" w:rsidRPr="000F160D" w:rsidRDefault="000F160D" w:rsidP="000F160D">
      <w:pPr>
        <w:pStyle w:val="a3"/>
        <w:numPr>
          <w:ilvl w:val="0"/>
          <w:numId w:val="14"/>
        </w:numPr>
        <w:spacing w:line="240" w:lineRule="auto"/>
      </w:pPr>
      <w:proofErr w:type="spellStart"/>
      <w:r>
        <w:rPr>
          <w:lang w:val="en-US"/>
        </w:rPr>
        <w:t>localStorage</w:t>
      </w:r>
      <w:proofErr w:type="spellEnd"/>
    </w:p>
    <w:p w:rsidR="000F160D" w:rsidRPr="000F160D" w:rsidRDefault="000F160D" w:rsidP="000F160D">
      <w:pPr>
        <w:spacing w:line="240" w:lineRule="auto"/>
        <w:rPr>
          <w:u w:val="single"/>
        </w:rPr>
      </w:pPr>
      <w:r w:rsidRPr="000F160D">
        <w:rPr>
          <w:u w:val="single"/>
        </w:rPr>
        <w:t>Сравнение: сессионное и локальное хранилище</w:t>
      </w:r>
    </w:p>
    <w:p w:rsidR="000F160D" w:rsidRDefault="000F160D" w:rsidP="000F160D">
      <w:pPr>
        <w:spacing w:line="240" w:lineRule="auto"/>
      </w:pPr>
      <w:r>
        <w:t>- в сессионном хранилище данные удаляются, как только пользователь закроет браузер</w:t>
      </w:r>
    </w:p>
    <w:p w:rsidR="000F160D" w:rsidRDefault="000F160D" w:rsidP="000F160D">
      <w:pPr>
        <w:spacing w:line="240" w:lineRule="auto"/>
      </w:pPr>
      <w:r>
        <w:t xml:space="preserve">- в локальном хранилище данные хранятся без ограничения по времени </w:t>
      </w:r>
    </w:p>
    <w:p w:rsidR="000F160D" w:rsidRPr="000F160D" w:rsidRDefault="000F160D" w:rsidP="000F160D">
      <w:pPr>
        <w:spacing w:line="240" w:lineRule="auto"/>
        <w:rPr>
          <w:b/>
        </w:rPr>
      </w:pPr>
      <w:r w:rsidRPr="000F160D">
        <w:rPr>
          <w:b/>
        </w:rPr>
        <w:t>Теперь о значениях</w:t>
      </w:r>
    </w:p>
    <w:p w:rsidR="000F160D" w:rsidRDefault="000F160D" w:rsidP="000F160D">
      <w:pPr>
        <w:spacing w:line="240" w:lineRule="auto"/>
      </w:pPr>
      <w:r>
        <w:t>Для локального и сессионного веб-хранения используются очень простые и похожие правила синтаксиса. Данные сохраняются в виде пары ключ/значение.</w:t>
      </w:r>
    </w:p>
    <w:p w:rsidR="000F160D" w:rsidRPr="00F7258B" w:rsidRDefault="00F7258B" w:rsidP="000F160D">
      <w:pPr>
        <w:spacing w:line="240" w:lineRule="auto"/>
        <w:rPr>
          <w:b/>
          <w:u w:val="single"/>
        </w:rPr>
      </w:pPr>
      <w:r w:rsidRPr="00F7258B">
        <w:rPr>
          <w:b/>
          <w:u w:val="single"/>
        </w:rPr>
        <w:t>Сохранение значения:</w:t>
      </w:r>
    </w:p>
    <w:p w:rsidR="00F7258B" w:rsidRDefault="00F7258B" w:rsidP="000F160D">
      <w:pPr>
        <w:spacing w:line="240" w:lineRule="auto"/>
      </w:pPr>
      <w:proofErr w:type="spellStart"/>
      <w:proofErr w:type="gramStart"/>
      <w:r>
        <w:rPr>
          <w:lang w:val="en-US"/>
        </w:rPr>
        <w:t>localStorage</w:t>
      </w:r>
      <w:proofErr w:type="spellEnd"/>
      <w:r w:rsidRPr="00F7258B">
        <w:t>.</w:t>
      </w:r>
      <w:proofErr w:type="spellStart"/>
      <w:r>
        <w:rPr>
          <w:lang w:val="en-US"/>
        </w:rPr>
        <w:t>setItem</w:t>
      </w:r>
      <w:proofErr w:type="spellEnd"/>
      <w:r w:rsidRPr="00F7258B">
        <w:t>(</w:t>
      </w:r>
      <w:proofErr w:type="gramEnd"/>
      <w:r w:rsidRPr="00F7258B">
        <w:t>“</w:t>
      </w:r>
      <w:r>
        <w:rPr>
          <w:lang w:val="en-US"/>
        </w:rPr>
        <w:t>key</w:t>
      </w:r>
      <w:r w:rsidRPr="00F7258B">
        <w:t>1”, “</w:t>
      </w:r>
      <w:r>
        <w:rPr>
          <w:lang w:val="en-US"/>
        </w:rPr>
        <w:t>value</w:t>
      </w:r>
      <w:r w:rsidRPr="00F7258B">
        <w:t>1”)</w:t>
      </w:r>
      <w:r>
        <w:t xml:space="preserve">; </w:t>
      </w:r>
    </w:p>
    <w:p w:rsidR="00F7258B" w:rsidRPr="00F7258B" w:rsidRDefault="00F7258B" w:rsidP="000F160D">
      <w:pPr>
        <w:spacing w:line="240" w:lineRule="auto"/>
        <w:rPr>
          <w:b/>
          <w:u w:val="single"/>
        </w:rPr>
      </w:pPr>
      <w:r w:rsidRPr="00F7258B">
        <w:rPr>
          <w:b/>
          <w:u w:val="single"/>
        </w:rPr>
        <w:t>Извлечение значения:</w:t>
      </w:r>
    </w:p>
    <w:p w:rsidR="00F7258B" w:rsidRDefault="00F7258B" w:rsidP="000F160D">
      <w:pPr>
        <w:spacing w:line="240" w:lineRule="auto"/>
      </w:pPr>
      <w:r>
        <w:lastRenderedPageBreak/>
        <w:t>// что бы показать значение</w:t>
      </w:r>
    </w:p>
    <w:p w:rsidR="00F7258B" w:rsidRPr="001378A1" w:rsidRDefault="00F7258B" w:rsidP="000F160D">
      <w:pPr>
        <w:spacing w:line="240" w:lineRule="auto"/>
      </w:pPr>
      <w:proofErr w:type="gramStart"/>
      <w:r>
        <w:rPr>
          <w:lang w:val="en-US"/>
        </w:rPr>
        <w:t>alert</w:t>
      </w:r>
      <w:r w:rsidRPr="001378A1">
        <w:t>(</w:t>
      </w:r>
      <w:proofErr w:type="spellStart"/>
      <w:proofErr w:type="gramEnd"/>
      <w:r>
        <w:rPr>
          <w:lang w:val="en-US"/>
        </w:rPr>
        <w:t>localStorage</w:t>
      </w:r>
      <w:proofErr w:type="spellEnd"/>
      <w:r w:rsidRPr="001378A1">
        <w:t>.</w:t>
      </w:r>
      <w:proofErr w:type="spellStart"/>
      <w:r>
        <w:rPr>
          <w:lang w:val="en-US"/>
        </w:rPr>
        <w:t>getItem</w:t>
      </w:r>
      <w:proofErr w:type="spellEnd"/>
      <w:r w:rsidRPr="001378A1">
        <w:t>(“</w:t>
      </w:r>
      <w:r>
        <w:rPr>
          <w:lang w:val="en-US"/>
        </w:rPr>
        <w:t>key</w:t>
      </w:r>
      <w:r w:rsidRPr="001378A1">
        <w:t>1”));</w:t>
      </w:r>
    </w:p>
    <w:p w:rsidR="00F7258B" w:rsidRPr="001378A1" w:rsidRDefault="00F7258B" w:rsidP="000F160D">
      <w:pPr>
        <w:spacing w:line="240" w:lineRule="auto"/>
        <w:rPr>
          <w:b/>
          <w:u w:val="single"/>
        </w:rPr>
      </w:pPr>
      <w:r w:rsidRPr="00F7258B">
        <w:rPr>
          <w:b/>
          <w:u w:val="single"/>
        </w:rPr>
        <w:t>Удаление</w:t>
      </w:r>
      <w:r w:rsidRPr="001378A1">
        <w:rPr>
          <w:b/>
          <w:u w:val="single"/>
        </w:rPr>
        <w:t xml:space="preserve"> </w:t>
      </w:r>
      <w:r w:rsidRPr="00F7258B">
        <w:rPr>
          <w:b/>
          <w:u w:val="single"/>
        </w:rPr>
        <w:t>значения</w:t>
      </w:r>
      <w:r w:rsidRPr="001378A1">
        <w:rPr>
          <w:b/>
          <w:u w:val="single"/>
        </w:rPr>
        <w:t>:</w:t>
      </w:r>
    </w:p>
    <w:p w:rsidR="00F7258B" w:rsidRDefault="00F7258B" w:rsidP="000F160D">
      <w:pPr>
        <w:spacing w:line="240" w:lineRule="auto"/>
      </w:pPr>
      <w:proofErr w:type="spellStart"/>
      <w:proofErr w:type="gramStart"/>
      <w:r>
        <w:rPr>
          <w:lang w:val="en-US"/>
        </w:rPr>
        <w:t>localStorage</w:t>
      </w:r>
      <w:proofErr w:type="spellEnd"/>
      <w:r w:rsidRPr="00F7258B">
        <w:t>.</w:t>
      </w:r>
      <w:proofErr w:type="spellStart"/>
      <w:r>
        <w:rPr>
          <w:lang w:val="en-US"/>
        </w:rPr>
        <w:t>removeItem</w:t>
      </w:r>
      <w:proofErr w:type="spellEnd"/>
      <w:r w:rsidRPr="00F7258B">
        <w:t>(</w:t>
      </w:r>
      <w:proofErr w:type="gramEnd"/>
      <w:r w:rsidRPr="00F7258B">
        <w:t>“</w:t>
      </w:r>
      <w:r>
        <w:rPr>
          <w:lang w:val="en-US"/>
        </w:rPr>
        <w:t>key</w:t>
      </w:r>
      <w:r w:rsidRPr="00F7258B">
        <w:t>1”)</w:t>
      </w:r>
      <w:r>
        <w:t>;</w:t>
      </w:r>
    </w:p>
    <w:p w:rsidR="00F7258B" w:rsidRDefault="00F7258B" w:rsidP="000F160D">
      <w:pPr>
        <w:spacing w:line="240" w:lineRule="auto"/>
      </w:pPr>
      <w:r w:rsidRPr="00F7258B">
        <w:rPr>
          <w:b/>
          <w:u w:val="single"/>
        </w:rPr>
        <w:t>Удаление всех значений</w:t>
      </w:r>
      <w:r>
        <w:t>:</w:t>
      </w:r>
    </w:p>
    <w:p w:rsidR="00F7258B" w:rsidRDefault="00F7258B" w:rsidP="000F160D">
      <w:pPr>
        <w:spacing w:line="240" w:lineRule="auto"/>
      </w:pPr>
      <w:proofErr w:type="spellStart"/>
      <w:proofErr w:type="gramStart"/>
      <w:r>
        <w:rPr>
          <w:lang w:val="en-US"/>
        </w:rPr>
        <w:t>localStorage</w:t>
      </w:r>
      <w:proofErr w:type="spellEnd"/>
      <w:r w:rsidRPr="001378A1">
        <w:t>.</w:t>
      </w:r>
      <w:r>
        <w:rPr>
          <w:lang w:val="en-US"/>
        </w:rPr>
        <w:t>clear</w:t>
      </w:r>
      <w:r w:rsidRPr="001378A1">
        <w:t>(</w:t>
      </w:r>
      <w:proofErr w:type="gramEnd"/>
      <w:r w:rsidRPr="001378A1">
        <w:t>)</w:t>
      </w:r>
      <w:r>
        <w:t>;</w:t>
      </w:r>
    </w:p>
    <w:p w:rsidR="00900158" w:rsidRPr="005B7D0E" w:rsidRDefault="00F7258B" w:rsidP="00A646D2">
      <w:pPr>
        <w:spacing w:line="240" w:lineRule="auto"/>
      </w:pPr>
      <w:r>
        <w:t xml:space="preserve">Такой же синтаксис используется и для сессионного хранения, с одним отличием: вместо </w:t>
      </w:r>
      <w:proofErr w:type="spellStart"/>
      <w:r>
        <w:rPr>
          <w:lang w:val="en-US"/>
        </w:rPr>
        <w:t>localStorage</w:t>
      </w:r>
      <w:proofErr w:type="spellEnd"/>
      <w:r>
        <w:t xml:space="preserve"> используется </w:t>
      </w:r>
      <w:proofErr w:type="spellStart"/>
      <w:r>
        <w:rPr>
          <w:lang w:val="en-US"/>
        </w:rPr>
        <w:t>sessionS</w:t>
      </w:r>
      <w:r w:rsidR="005B7D0E">
        <w:rPr>
          <w:lang w:val="en-US"/>
        </w:rPr>
        <w:t>torage</w:t>
      </w:r>
      <w:proofErr w:type="spellEnd"/>
      <w:r w:rsidR="005B7D0E">
        <w:t>.</w:t>
      </w:r>
    </w:p>
    <w:p w:rsidR="00A646D2" w:rsidRDefault="00A646D2" w:rsidP="00A646D2">
      <w:pPr>
        <w:spacing w:line="240" w:lineRule="auto"/>
        <w:rPr>
          <w:b/>
        </w:rPr>
      </w:pPr>
      <w:r>
        <w:rPr>
          <w:b/>
        </w:rPr>
        <w:t>35</w:t>
      </w:r>
      <w:r w:rsidRPr="00C4724F">
        <w:rPr>
          <w:b/>
        </w:rPr>
        <w:t>.1 УРОК</w:t>
      </w:r>
    </w:p>
    <w:p w:rsidR="005B7D0E" w:rsidRDefault="005B7D0E" w:rsidP="00A646D2">
      <w:pPr>
        <w:spacing w:line="240" w:lineRule="auto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>API</w:t>
      </w:r>
      <w:r w:rsidRPr="005B7D0E">
        <w:rPr>
          <w:b/>
        </w:rPr>
        <w:t xml:space="preserve"> </w:t>
      </w:r>
      <w:r>
        <w:rPr>
          <w:b/>
        </w:rPr>
        <w:t>геолокации?</w:t>
      </w:r>
    </w:p>
    <w:p w:rsidR="005B7D0E" w:rsidRDefault="005B7D0E" w:rsidP="00A646D2">
      <w:pPr>
        <w:spacing w:line="240" w:lineRule="auto"/>
      </w:pPr>
      <w:r>
        <w:t xml:space="preserve">В </w:t>
      </w:r>
      <w:r>
        <w:rPr>
          <w:lang w:val="en-US"/>
        </w:rPr>
        <w:t>HTML</w:t>
      </w:r>
      <w:r>
        <w:t xml:space="preserve"> 5</w:t>
      </w:r>
      <w:r w:rsidR="009141F7">
        <w:t xml:space="preserve"> </w:t>
      </w:r>
      <w:r w:rsidR="009141F7">
        <w:rPr>
          <w:lang w:val="en-US"/>
        </w:rPr>
        <w:t>API</w:t>
      </w:r>
      <w:r w:rsidR="009141F7" w:rsidRPr="009141F7">
        <w:t xml:space="preserve"> </w:t>
      </w:r>
      <w:r w:rsidR="009141F7">
        <w:t xml:space="preserve">геолокации используется для установления географического местоположения пользователя. Так как это ставит под угрозу конфиденциальность пользователя, </w:t>
      </w:r>
      <w:r w:rsidR="009141F7">
        <w:rPr>
          <w:lang w:val="en-US"/>
        </w:rPr>
        <w:t>API</w:t>
      </w:r>
      <w:r w:rsidR="009141F7" w:rsidRPr="009141F7">
        <w:t xml:space="preserve"> </w:t>
      </w:r>
      <w:r w:rsidR="009141F7">
        <w:t>работает только с его разрешения.</w:t>
      </w:r>
    </w:p>
    <w:p w:rsidR="009141F7" w:rsidRDefault="009141F7" w:rsidP="00A646D2">
      <w:pPr>
        <w:spacing w:line="240" w:lineRule="auto"/>
      </w:pPr>
      <w:r>
        <w:t xml:space="preserve">Геолокация работает гораздо точней, если устройство оснащено </w:t>
      </w:r>
      <w:r>
        <w:rPr>
          <w:lang w:val="en-US"/>
        </w:rPr>
        <w:t>GPS</w:t>
      </w:r>
      <w:r w:rsidRPr="009141F7">
        <w:t xml:space="preserve"> </w:t>
      </w:r>
      <w:r>
        <w:t>(смартфоны и т.д.).</w:t>
      </w:r>
    </w:p>
    <w:p w:rsidR="009141F7" w:rsidRPr="001378A1" w:rsidRDefault="009141F7" w:rsidP="00A646D2">
      <w:pPr>
        <w:spacing w:line="240" w:lineRule="auto"/>
        <w:rPr>
          <w:b/>
        </w:rPr>
      </w:pPr>
      <w:r w:rsidRPr="009141F7">
        <w:rPr>
          <w:b/>
        </w:rPr>
        <w:t xml:space="preserve">Как использовать </w:t>
      </w:r>
      <w:proofErr w:type="spellStart"/>
      <w:r w:rsidRPr="009141F7">
        <w:rPr>
          <w:b/>
        </w:rPr>
        <w:t>геолокацию</w:t>
      </w:r>
      <w:proofErr w:type="spellEnd"/>
      <w:r w:rsidRPr="009141F7">
        <w:rPr>
          <w:b/>
        </w:rPr>
        <w:t xml:space="preserve"> в </w:t>
      </w:r>
      <w:r w:rsidRPr="009141F7">
        <w:rPr>
          <w:b/>
          <w:lang w:val="en-US"/>
        </w:rPr>
        <w:t>HTML</w:t>
      </w:r>
    </w:p>
    <w:p w:rsidR="009141F7" w:rsidRDefault="009141F7" w:rsidP="00A646D2">
      <w:pPr>
        <w:spacing w:line="240" w:lineRule="auto"/>
      </w:pPr>
      <w:r>
        <w:t xml:space="preserve">Основной метод </w:t>
      </w:r>
      <w:r>
        <w:rPr>
          <w:lang w:val="en-US"/>
        </w:rPr>
        <w:t>API</w:t>
      </w:r>
      <w:r w:rsidRPr="00F9769E">
        <w:t xml:space="preserve"> </w:t>
      </w:r>
      <w:r>
        <w:t xml:space="preserve">геолокации </w:t>
      </w:r>
      <w:r w:rsidR="00F9769E">
        <w:t xml:space="preserve">– </w:t>
      </w:r>
      <w:proofErr w:type="spellStart"/>
      <w:r w:rsidR="00F9769E">
        <w:rPr>
          <w:lang w:val="en-US"/>
        </w:rPr>
        <w:t>getCurrentPosition</w:t>
      </w:r>
      <w:proofErr w:type="spellEnd"/>
      <w:r w:rsidR="00F9769E">
        <w:t>, с помощью которого извлекается текущее географическое местоположение пользовательского устройства.</w:t>
      </w:r>
    </w:p>
    <w:p w:rsidR="00F9769E" w:rsidRDefault="00F9769E" w:rsidP="00A646D2">
      <w:pPr>
        <w:spacing w:line="240" w:lineRule="auto"/>
      </w:pPr>
      <w:r>
        <w:rPr>
          <w:lang w:val="en-US"/>
        </w:rPr>
        <w:t>Navigator</w:t>
      </w:r>
      <w:r w:rsidRPr="00FF62A3">
        <w:t>.</w:t>
      </w:r>
      <w:proofErr w:type="spellStart"/>
      <w:r w:rsidR="00FF62A3">
        <w:rPr>
          <w:lang w:val="en-US"/>
        </w:rPr>
        <w:t>geolocation</w:t>
      </w:r>
      <w:proofErr w:type="spellEnd"/>
      <w:r w:rsidR="00FF62A3" w:rsidRPr="00FF62A3">
        <w:t>.</w:t>
      </w:r>
      <w:r w:rsidR="00FF62A3">
        <w:t xml:space="preserve"> </w:t>
      </w:r>
      <w:proofErr w:type="spellStart"/>
      <w:proofErr w:type="gramStart"/>
      <w:r w:rsidR="00FF62A3">
        <w:rPr>
          <w:lang w:val="en-US"/>
        </w:rPr>
        <w:t>getCurrentPosition</w:t>
      </w:r>
      <w:proofErr w:type="spellEnd"/>
      <w:r w:rsidR="00FF62A3" w:rsidRPr="00FF62A3">
        <w:t>(</w:t>
      </w:r>
      <w:proofErr w:type="gramEnd"/>
      <w:r w:rsidR="00FF62A3" w:rsidRPr="00FF62A3">
        <w:t>)</w:t>
      </w:r>
      <w:r w:rsidR="00FF62A3">
        <w:t>;</w:t>
      </w:r>
    </w:p>
    <w:p w:rsidR="00FF62A3" w:rsidRPr="00FF62A3" w:rsidRDefault="00FF62A3" w:rsidP="00A646D2">
      <w:pPr>
        <w:spacing w:line="240" w:lineRule="auto"/>
        <w:rPr>
          <w:b/>
          <w:u w:val="single"/>
        </w:rPr>
      </w:pPr>
      <w:r w:rsidRPr="00FF62A3">
        <w:rPr>
          <w:b/>
          <w:u w:val="single"/>
        </w:rPr>
        <w:t>Параметры:</w:t>
      </w:r>
    </w:p>
    <w:p w:rsidR="00FF62A3" w:rsidRDefault="00FF62A3" w:rsidP="00A646D2">
      <w:pPr>
        <w:spacing w:line="240" w:lineRule="auto"/>
      </w:pPr>
      <w:proofErr w:type="spellStart"/>
      <w:proofErr w:type="gramStart"/>
      <w:r>
        <w:rPr>
          <w:lang w:val="en-US"/>
        </w:rPr>
        <w:t>showLocation</w:t>
      </w:r>
      <w:proofErr w:type="spellEnd"/>
      <w:proofErr w:type="gramEnd"/>
      <w:r w:rsidRPr="00FF62A3">
        <w:t xml:space="preserve"> </w:t>
      </w:r>
      <w:r>
        <w:t xml:space="preserve">(обязательный) – назначает </w:t>
      </w:r>
      <w:r w:rsidR="001C4F67">
        <w:t>метод обратного вызова, с помощью которого извлекается информация о местоположении.</w:t>
      </w:r>
    </w:p>
    <w:p w:rsidR="001C4F67" w:rsidRDefault="001C4F67" w:rsidP="00A646D2">
      <w:pPr>
        <w:spacing w:line="240" w:lineRule="auto"/>
      </w:pPr>
      <w:proofErr w:type="spellStart"/>
      <w:r>
        <w:rPr>
          <w:lang w:val="en-US"/>
        </w:rPr>
        <w:t>ErrorHandler</w:t>
      </w:r>
      <w:proofErr w:type="spellEnd"/>
      <w:r w:rsidRPr="001C4F67">
        <w:t xml:space="preserve"> </w:t>
      </w:r>
      <w:r>
        <w:t>(по желанию) – назначает метод обратного вызова, который будет использоваться при возникновения ошибки при обработке асинхронного вызова.</w:t>
      </w:r>
    </w:p>
    <w:p w:rsidR="001C4F67" w:rsidRDefault="001C4F67" w:rsidP="00A646D2">
      <w:pPr>
        <w:spacing w:line="240" w:lineRule="auto"/>
      </w:pPr>
      <w:r>
        <w:rPr>
          <w:lang w:val="en-US"/>
        </w:rPr>
        <w:t>Option</w:t>
      </w:r>
      <w:r w:rsidRPr="001C4F67">
        <w:t xml:space="preserve"> </w:t>
      </w:r>
      <w:r>
        <w:t>(по желанию) – назначает параметры извлечения информации о местоположении.</w:t>
      </w:r>
    </w:p>
    <w:p w:rsidR="001C4F67" w:rsidRPr="001C4F67" w:rsidRDefault="001C4F67" w:rsidP="00A646D2">
      <w:pPr>
        <w:spacing w:line="240" w:lineRule="auto"/>
        <w:rPr>
          <w:b/>
        </w:rPr>
      </w:pPr>
      <w:r w:rsidRPr="001C4F67">
        <w:rPr>
          <w:b/>
        </w:rPr>
        <w:t>Представление данных</w:t>
      </w:r>
    </w:p>
    <w:p w:rsidR="001C4F67" w:rsidRDefault="001C4F67" w:rsidP="00A646D2">
      <w:pPr>
        <w:spacing w:line="240" w:lineRule="auto"/>
      </w:pPr>
      <w:r>
        <w:t>Местоположение пользователя может быть представлено в двух видах</w:t>
      </w:r>
      <w:r w:rsidRPr="001C4F67">
        <w:rPr>
          <w:b/>
        </w:rPr>
        <w:t>: геодезическом и общественном.</w:t>
      </w:r>
      <w:r>
        <w:t xml:space="preserve"> </w:t>
      </w:r>
    </w:p>
    <w:p w:rsidR="001C4F67" w:rsidRDefault="001C4F67" w:rsidP="001C4F67">
      <w:pPr>
        <w:pStyle w:val="a3"/>
        <w:numPr>
          <w:ilvl w:val="0"/>
          <w:numId w:val="16"/>
        </w:numPr>
        <w:spacing w:line="240" w:lineRule="auto"/>
      </w:pPr>
      <w:r>
        <w:t>При геодезическом способе описания местоположение используется географические широта и долгота.</w:t>
      </w:r>
    </w:p>
    <w:p w:rsidR="001C4F67" w:rsidRDefault="001C4F67" w:rsidP="001C4F67">
      <w:pPr>
        <w:pStyle w:val="a3"/>
        <w:numPr>
          <w:ilvl w:val="0"/>
          <w:numId w:val="16"/>
        </w:numPr>
        <w:spacing w:line="240" w:lineRule="auto"/>
      </w:pPr>
      <w:r>
        <w:t>При общественном способе местоположение представляется в более доступном для специалиста виде.</w:t>
      </w:r>
    </w:p>
    <w:p w:rsidR="001C4F67" w:rsidRDefault="001C4F67" w:rsidP="001C4F67">
      <w:pPr>
        <w:spacing w:line="240" w:lineRule="auto"/>
      </w:pPr>
      <w:r>
        <w:t>Каждый параметр содержит данные как геодезического, так и общественного видов: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B0C7D" w:rsidTr="001B0C7D">
        <w:tc>
          <w:tcPr>
            <w:tcW w:w="3485" w:type="dxa"/>
            <w:shd w:val="clear" w:color="auto" w:fill="92D050"/>
          </w:tcPr>
          <w:p w:rsidR="001B0C7D" w:rsidRDefault="001B0C7D" w:rsidP="001B0C7D">
            <w:pPr>
              <w:jc w:val="center"/>
            </w:pPr>
            <w:r>
              <w:t>Атрибут</w:t>
            </w:r>
          </w:p>
        </w:tc>
        <w:tc>
          <w:tcPr>
            <w:tcW w:w="3485" w:type="dxa"/>
            <w:shd w:val="clear" w:color="auto" w:fill="92D050"/>
          </w:tcPr>
          <w:p w:rsidR="001B0C7D" w:rsidRDefault="001B0C7D" w:rsidP="001B0C7D">
            <w:pPr>
              <w:jc w:val="center"/>
            </w:pPr>
            <w:r>
              <w:t>Геодезический</w:t>
            </w:r>
          </w:p>
        </w:tc>
        <w:tc>
          <w:tcPr>
            <w:tcW w:w="3486" w:type="dxa"/>
            <w:shd w:val="clear" w:color="auto" w:fill="92D050"/>
          </w:tcPr>
          <w:p w:rsidR="001B0C7D" w:rsidRDefault="001B0C7D" w:rsidP="001B0C7D">
            <w:pPr>
              <w:jc w:val="center"/>
            </w:pPr>
            <w:r>
              <w:t>Общественный</w:t>
            </w:r>
          </w:p>
        </w:tc>
      </w:tr>
      <w:tr w:rsidR="001B0C7D" w:rsidTr="001B0C7D">
        <w:tc>
          <w:tcPr>
            <w:tcW w:w="3485" w:type="dxa"/>
          </w:tcPr>
          <w:p w:rsidR="001B0C7D" w:rsidRDefault="001B0C7D" w:rsidP="001C4F67">
            <w:r>
              <w:t>Местоположение</w:t>
            </w:r>
          </w:p>
        </w:tc>
        <w:tc>
          <w:tcPr>
            <w:tcW w:w="3485" w:type="dxa"/>
          </w:tcPr>
          <w:p w:rsidR="001B0C7D" w:rsidRDefault="001B0C7D" w:rsidP="001C4F67">
            <w:r>
              <w:t>59.3, 18.6</w:t>
            </w:r>
          </w:p>
        </w:tc>
        <w:tc>
          <w:tcPr>
            <w:tcW w:w="3486" w:type="dxa"/>
          </w:tcPr>
          <w:p w:rsidR="001B0C7D" w:rsidRDefault="001B0C7D" w:rsidP="001C4F67">
            <w:r>
              <w:t>Стокгольм</w:t>
            </w:r>
          </w:p>
        </w:tc>
      </w:tr>
      <w:tr w:rsidR="001B0C7D" w:rsidTr="001B0C7D">
        <w:tc>
          <w:tcPr>
            <w:tcW w:w="3485" w:type="dxa"/>
          </w:tcPr>
          <w:p w:rsidR="001B0C7D" w:rsidRDefault="001B0C7D" w:rsidP="001C4F67">
            <w:r>
              <w:t>Высота над уровнем моря</w:t>
            </w:r>
          </w:p>
        </w:tc>
        <w:tc>
          <w:tcPr>
            <w:tcW w:w="3485" w:type="dxa"/>
          </w:tcPr>
          <w:p w:rsidR="001B0C7D" w:rsidRDefault="001B0C7D" w:rsidP="001C4F67">
            <w:r>
              <w:t>10 метров</w:t>
            </w:r>
          </w:p>
        </w:tc>
        <w:tc>
          <w:tcPr>
            <w:tcW w:w="3486" w:type="dxa"/>
          </w:tcPr>
          <w:p w:rsidR="001B0C7D" w:rsidRDefault="001B0C7D" w:rsidP="001C4F67">
            <w:r>
              <w:t>4-й этаж</w:t>
            </w:r>
          </w:p>
        </w:tc>
      </w:tr>
      <w:tr w:rsidR="001B0C7D" w:rsidTr="001B0C7D">
        <w:tc>
          <w:tcPr>
            <w:tcW w:w="3485" w:type="dxa"/>
          </w:tcPr>
          <w:p w:rsidR="001B0C7D" w:rsidRDefault="001B0C7D" w:rsidP="001C4F67">
            <w:r>
              <w:t>Направление движения</w:t>
            </w:r>
          </w:p>
        </w:tc>
        <w:tc>
          <w:tcPr>
            <w:tcW w:w="3485" w:type="dxa"/>
          </w:tcPr>
          <w:p w:rsidR="001B0C7D" w:rsidRDefault="001B0C7D" w:rsidP="001C4F67">
            <w:r>
              <w:t>234 градуса</w:t>
            </w:r>
          </w:p>
        </w:tc>
        <w:tc>
          <w:tcPr>
            <w:tcW w:w="3486" w:type="dxa"/>
          </w:tcPr>
          <w:p w:rsidR="001B0C7D" w:rsidRDefault="001B0C7D" w:rsidP="001C4F67">
            <w:r>
              <w:t>Центр города</w:t>
            </w:r>
          </w:p>
        </w:tc>
      </w:tr>
      <w:tr w:rsidR="001B0C7D" w:rsidTr="001B0C7D">
        <w:tc>
          <w:tcPr>
            <w:tcW w:w="3485" w:type="dxa"/>
          </w:tcPr>
          <w:p w:rsidR="001B0C7D" w:rsidRDefault="001B0C7D" w:rsidP="001C4F67">
            <w:r>
              <w:t>Скорость</w:t>
            </w:r>
          </w:p>
        </w:tc>
        <w:tc>
          <w:tcPr>
            <w:tcW w:w="3485" w:type="dxa"/>
          </w:tcPr>
          <w:p w:rsidR="001B0C7D" w:rsidRDefault="001B0C7D" w:rsidP="001C4F67">
            <w:r>
              <w:t>5 км/час</w:t>
            </w:r>
          </w:p>
        </w:tc>
        <w:tc>
          <w:tcPr>
            <w:tcW w:w="3486" w:type="dxa"/>
          </w:tcPr>
          <w:p w:rsidR="001B0C7D" w:rsidRDefault="001B0C7D" w:rsidP="001C4F67">
            <w:r>
              <w:t>Пешеход</w:t>
            </w:r>
          </w:p>
        </w:tc>
      </w:tr>
      <w:tr w:rsidR="001B0C7D" w:rsidTr="001B0C7D">
        <w:tc>
          <w:tcPr>
            <w:tcW w:w="3485" w:type="dxa"/>
          </w:tcPr>
          <w:p w:rsidR="001B0C7D" w:rsidRDefault="001B0C7D" w:rsidP="001C4F67">
            <w:r>
              <w:t>ориентация</w:t>
            </w:r>
          </w:p>
        </w:tc>
        <w:tc>
          <w:tcPr>
            <w:tcW w:w="3485" w:type="dxa"/>
          </w:tcPr>
          <w:p w:rsidR="001B0C7D" w:rsidRDefault="001B0C7D" w:rsidP="001C4F67">
            <w:r>
              <w:t>45 градусов</w:t>
            </w:r>
          </w:p>
        </w:tc>
        <w:tc>
          <w:tcPr>
            <w:tcW w:w="3486" w:type="dxa"/>
          </w:tcPr>
          <w:p w:rsidR="001B0C7D" w:rsidRDefault="001B0C7D" w:rsidP="001C4F67">
            <w:r>
              <w:t>Северо-восток</w:t>
            </w:r>
          </w:p>
        </w:tc>
      </w:tr>
    </w:tbl>
    <w:p w:rsidR="001C4F67" w:rsidRDefault="001C4F67" w:rsidP="001C4F67">
      <w:pPr>
        <w:spacing w:line="240" w:lineRule="auto"/>
      </w:pPr>
    </w:p>
    <w:p w:rsidR="001B0C7D" w:rsidRPr="00C8012E" w:rsidRDefault="00C8012E" w:rsidP="001C4F67">
      <w:pPr>
        <w:spacing w:line="240" w:lineRule="auto"/>
      </w:pPr>
      <w:r>
        <w:t xml:space="preserve">Метод </w:t>
      </w:r>
      <w:proofErr w:type="spellStart"/>
      <w:r>
        <w:rPr>
          <w:lang w:val="en-US"/>
        </w:rPr>
        <w:t>getCurrentPosition</w:t>
      </w:r>
      <w:proofErr w:type="spellEnd"/>
      <w:r>
        <w:t xml:space="preserve"> () показывает объект только в случае успеха запроса. Широта, долгота и степень точности показываются всегда.</w:t>
      </w:r>
    </w:p>
    <w:p w:rsidR="009141F7" w:rsidRPr="005B7D0E" w:rsidRDefault="009141F7" w:rsidP="00A646D2">
      <w:pPr>
        <w:spacing w:line="240" w:lineRule="auto"/>
      </w:pPr>
    </w:p>
    <w:p w:rsidR="001378A1" w:rsidRDefault="00A646D2" w:rsidP="00A646D2">
      <w:pPr>
        <w:spacing w:line="240" w:lineRule="auto"/>
        <w:rPr>
          <w:b/>
        </w:rPr>
      </w:pPr>
      <w:r>
        <w:rPr>
          <w:b/>
        </w:rPr>
        <w:t>36</w:t>
      </w:r>
      <w:r w:rsidRPr="00C4724F">
        <w:rPr>
          <w:b/>
        </w:rPr>
        <w:t>.1 УРОК</w:t>
      </w:r>
      <w:r w:rsidR="001378A1" w:rsidRPr="001378A1">
        <w:rPr>
          <w:b/>
        </w:rPr>
        <w:t xml:space="preserve"> </w:t>
      </w:r>
      <w:r w:rsidR="001378A1">
        <w:rPr>
          <w:b/>
        </w:rPr>
        <w:t>(6.10.2021)</w:t>
      </w:r>
    </w:p>
    <w:p w:rsidR="001378A1" w:rsidRPr="00CA0183" w:rsidRDefault="001378A1" w:rsidP="00A646D2">
      <w:pPr>
        <w:spacing w:line="240" w:lineRule="auto"/>
        <w:rPr>
          <w:b/>
        </w:rPr>
      </w:pPr>
      <w:r w:rsidRPr="00CA0183">
        <w:rPr>
          <w:b/>
        </w:rPr>
        <w:lastRenderedPageBreak/>
        <w:t xml:space="preserve">Создаем перетаскиваемые элементы </w:t>
      </w:r>
    </w:p>
    <w:p w:rsidR="00CA0183" w:rsidRDefault="00CA0183" w:rsidP="00A646D2">
      <w:pPr>
        <w:spacing w:line="240" w:lineRule="auto"/>
      </w:pPr>
      <w:r>
        <w:t xml:space="preserve">Функция перетаскивания позволяет «захватить» объект или перетащить его в другое место. Чтобы элемент сделать перетаскиваемым, просто задайте атрибуту </w:t>
      </w:r>
      <w:proofErr w:type="spellStart"/>
      <w:r w:rsidRPr="00CA0183">
        <w:t>draggable</w:t>
      </w:r>
      <w:proofErr w:type="spellEnd"/>
      <w:r>
        <w:t xml:space="preserve"> значение </w:t>
      </w:r>
      <w:r w:rsidRPr="00CA0183">
        <w:t>"</w:t>
      </w:r>
      <w:proofErr w:type="spellStart"/>
      <w:r w:rsidRPr="00CA0183">
        <w:t>true</w:t>
      </w:r>
      <w:proofErr w:type="spellEnd"/>
      <w:r w:rsidRPr="00CA0183">
        <w:t>"</w:t>
      </w:r>
      <w:r>
        <w:t>.</w:t>
      </w:r>
    </w:p>
    <w:p w:rsidR="00CA0183" w:rsidRDefault="00CA0183" w:rsidP="00A646D2">
      <w:pPr>
        <w:spacing w:line="240" w:lineRule="auto"/>
      </w:pPr>
      <w:r w:rsidRPr="00CA0183">
        <w:t>&lt;</w:t>
      </w:r>
      <w:proofErr w:type="spellStart"/>
      <w:r w:rsidRPr="00CA0183">
        <w:t>img</w:t>
      </w:r>
      <w:proofErr w:type="spellEnd"/>
      <w:r w:rsidRPr="00CA0183">
        <w:t xml:space="preserve"> </w:t>
      </w:r>
      <w:proofErr w:type="spellStart"/>
      <w:r w:rsidRPr="00CA0183">
        <w:t>draggable</w:t>
      </w:r>
      <w:proofErr w:type="spellEnd"/>
      <w:r w:rsidRPr="00CA0183">
        <w:t>="</w:t>
      </w:r>
      <w:proofErr w:type="spellStart"/>
      <w:r w:rsidRPr="00CA0183">
        <w:t>true</w:t>
      </w:r>
      <w:proofErr w:type="spellEnd"/>
      <w:r w:rsidRPr="00CA0183">
        <w:t>" /&gt;</w:t>
      </w:r>
    </w:p>
    <w:p w:rsidR="00CA0183" w:rsidRDefault="00CA0183" w:rsidP="00A646D2">
      <w:pPr>
        <w:spacing w:line="240" w:lineRule="auto"/>
      </w:pPr>
      <w:r>
        <w:t xml:space="preserve">Любой </w:t>
      </w:r>
      <w:r>
        <w:rPr>
          <w:lang w:val="en-US"/>
        </w:rPr>
        <w:t>HTML</w:t>
      </w:r>
      <w:r>
        <w:t>-элемент может перетаскиваться.</w:t>
      </w:r>
    </w:p>
    <w:p w:rsidR="00CA0183" w:rsidRPr="00CA0183" w:rsidRDefault="00CA0183" w:rsidP="00A646D2">
      <w:pPr>
        <w:spacing w:line="240" w:lineRule="auto"/>
        <w:rPr>
          <w:b/>
          <w:u w:val="single"/>
        </w:rPr>
      </w:pPr>
      <w:r w:rsidRPr="00CA0183">
        <w:rPr>
          <w:b/>
          <w:u w:val="single"/>
        </w:rPr>
        <w:t>Что перетаскивать</w:t>
      </w:r>
    </w:p>
    <w:p w:rsidR="004A1334" w:rsidRDefault="00CA0183" w:rsidP="004A1334">
      <w:pPr>
        <w:spacing w:line="240" w:lineRule="auto"/>
      </w:pPr>
      <w:r>
        <w:t xml:space="preserve">При перетаскивании </w:t>
      </w:r>
      <w:r w:rsidR="004A1334">
        <w:t xml:space="preserve">элемента атрибут </w:t>
      </w:r>
      <w:proofErr w:type="spellStart"/>
      <w:r w:rsidR="004A1334">
        <w:t>ondragstart</w:t>
      </w:r>
      <w:proofErr w:type="spellEnd"/>
      <w:r w:rsidR="004A1334">
        <w:t xml:space="preserve"> вызывает функцию </w:t>
      </w:r>
      <w:proofErr w:type="spellStart"/>
      <w:r w:rsidR="004A1334">
        <w:t>drag</w:t>
      </w:r>
      <w:proofErr w:type="spellEnd"/>
      <w:r w:rsidR="004A1334">
        <w:t>(</w:t>
      </w:r>
      <w:proofErr w:type="spellStart"/>
      <w:r w:rsidR="004A1334">
        <w:t>event</w:t>
      </w:r>
      <w:proofErr w:type="spellEnd"/>
      <w:r w:rsidR="004A1334">
        <w:t>), которая определяет, какие данные должны быть перетащены.</w:t>
      </w:r>
    </w:p>
    <w:p w:rsidR="00CA0183" w:rsidRDefault="004A1334" w:rsidP="004A1334">
      <w:pPr>
        <w:spacing w:line="240" w:lineRule="auto"/>
      </w:pPr>
      <w:r>
        <w:t xml:space="preserve">Метод </w:t>
      </w:r>
      <w:proofErr w:type="spellStart"/>
      <w:r>
        <w:t>dataTransfer.setData</w:t>
      </w:r>
      <w:proofErr w:type="spellEnd"/>
      <w:r>
        <w:t>() назначает тип данных и значение перетаскиваемых данных:</w:t>
      </w:r>
    </w:p>
    <w:p w:rsidR="004A1334" w:rsidRPr="004A1334" w:rsidRDefault="004A1334" w:rsidP="004A1334">
      <w:pPr>
        <w:spacing w:line="240" w:lineRule="auto"/>
        <w:rPr>
          <w:lang w:val="en-US"/>
        </w:rPr>
      </w:pPr>
      <w:proofErr w:type="gramStart"/>
      <w:r w:rsidRPr="004A1334">
        <w:rPr>
          <w:lang w:val="en-US"/>
        </w:rPr>
        <w:t>function</w:t>
      </w:r>
      <w:proofErr w:type="gramEnd"/>
      <w:r w:rsidRPr="004A1334">
        <w:rPr>
          <w:lang w:val="en-US"/>
        </w:rPr>
        <w:t xml:space="preserve"> drag(</w:t>
      </w:r>
      <w:proofErr w:type="spellStart"/>
      <w:r w:rsidRPr="004A1334">
        <w:rPr>
          <w:lang w:val="en-US"/>
        </w:rPr>
        <w:t>ev</w:t>
      </w:r>
      <w:proofErr w:type="spellEnd"/>
      <w:r w:rsidRPr="004A1334">
        <w:rPr>
          <w:lang w:val="en-US"/>
        </w:rPr>
        <w:t>) {</w:t>
      </w:r>
    </w:p>
    <w:p w:rsidR="004A1334" w:rsidRPr="004A1334" w:rsidRDefault="004A1334" w:rsidP="004A1334">
      <w:pPr>
        <w:spacing w:line="240" w:lineRule="auto"/>
        <w:rPr>
          <w:lang w:val="en-US"/>
        </w:rPr>
      </w:pPr>
      <w:r w:rsidRPr="004A1334">
        <w:rPr>
          <w:lang w:val="en-US"/>
        </w:rPr>
        <w:t xml:space="preserve">   </w:t>
      </w:r>
      <w:proofErr w:type="spellStart"/>
      <w:proofErr w:type="gramStart"/>
      <w:r w:rsidRPr="004A1334">
        <w:rPr>
          <w:lang w:val="en-US"/>
        </w:rPr>
        <w:t>ev.dataTransfer.setData</w:t>
      </w:r>
      <w:proofErr w:type="spellEnd"/>
      <w:r w:rsidRPr="004A1334">
        <w:rPr>
          <w:lang w:val="en-US"/>
        </w:rPr>
        <w:t>(</w:t>
      </w:r>
      <w:proofErr w:type="gramEnd"/>
      <w:r w:rsidRPr="004A1334">
        <w:rPr>
          <w:lang w:val="en-US"/>
        </w:rPr>
        <w:t>"text", ev.target.id);</w:t>
      </w:r>
    </w:p>
    <w:p w:rsidR="004A1334" w:rsidRDefault="004A1334" w:rsidP="004A1334">
      <w:pPr>
        <w:spacing w:line="240" w:lineRule="auto"/>
      </w:pPr>
      <w:r>
        <w:t>}</w:t>
      </w:r>
    </w:p>
    <w:p w:rsidR="004A1334" w:rsidRDefault="004A1334" w:rsidP="004A1334">
      <w:pPr>
        <w:spacing w:line="240" w:lineRule="auto"/>
      </w:pPr>
      <w:r>
        <w:t>В нашем примере тип данных - "</w:t>
      </w:r>
      <w:proofErr w:type="spellStart"/>
      <w:r>
        <w:t>text</w:t>
      </w:r>
      <w:proofErr w:type="spellEnd"/>
      <w:r>
        <w:t>", а значение - идентификатор ID перетаскиваемого элемента (изображения "</w:t>
      </w:r>
      <w:proofErr w:type="spellStart"/>
      <w:r>
        <w:t>image</w:t>
      </w:r>
      <w:proofErr w:type="spellEnd"/>
      <w:r>
        <w:t xml:space="preserve">"). </w:t>
      </w:r>
    </w:p>
    <w:p w:rsidR="004A1334" w:rsidRDefault="004A1334" w:rsidP="004A1334">
      <w:pPr>
        <w:spacing w:line="240" w:lineRule="auto"/>
      </w:pPr>
    </w:p>
    <w:p w:rsidR="004A1334" w:rsidRDefault="004A1334" w:rsidP="004A1334">
      <w:pPr>
        <w:spacing w:line="240" w:lineRule="auto"/>
      </w:pPr>
      <w:r>
        <w:t>Куда сбросить</w:t>
      </w:r>
    </w:p>
    <w:p w:rsidR="004A1334" w:rsidRDefault="004A1334" w:rsidP="004A1334">
      <w:pPr>
        <w:spacing w:line="240" w:lineRule="auto"/>
      </w:pPr>
      <w:r>
        <w:t xml:space="preserve">Событие </w:t>
      </w:r>
      <w:proofErr w:type="spellStart"/>
      <w:r>
        <w:t>ondragover</w:t>
      </w:r>
      <w:proofErr w:type="spellEnd"/>
      <w:r>
        <w:t xml:space="preserve"> указывает, куда перетаскиваемый элемент должен быть сброшен. По умолчанию данные и элементы не могут быть сброшены на другие элементы. Чтобы завершить перетаскивание, нам нужно отменить поведение элемента, установленное по умолчанию.</w:t>
      </w:r>
    </w:p>
    <w:p w:rsidR="004A1334" w:rsidRDefault="004A1334" w:rsidP="004A1334">
      <w:pPr>
        <w:spacing w:line="240" w:lineRule="auto"/>
      </w:pPr>
      <w:r>
        <w:t xml:space="preserve">Для этого нужно назначить событию </w:t>
      </w:r>
      <w:proofErr w:type="spellStart"/>
      <w:r>
        <w:t>ondragover</w:t>
      </w:r>
      <w:proofErr w:type="spellEnd"/>
      <w:r>
        <w:t xml:space="preserve"> метод </w:t>
      </w:r>
      <w:proofErr w:type="spellStart"/>
      <w:r>
        <w:t>event.preventDefault</w:t>
      </w:r>
      <w:proofErr w:type="spellEnd"/>
      <w:r>
        <w:t xml:space="preserve">(). </w:t>
      </w:r>
    </w:p>
    <w:p w:rsidR="004A1334" w:rsidRDefault="004A1334" w:rsidP="004A1334">
      <w:pPr>
        <w:spacing w:line="240" w:lineRule="auto"/>
      </w:pPr>
    </w:p>
    <w:p w:rsidR="004A1334" w:rsidRDefault="004A1334" w:rsidP="004A1334">
      <w:pPr>
        <w:spacing w:line="240" w:lineRule="auto"/>
      </w:pPr>
      <w:r>
        <w:t>Сбрасывание</w:t>
      </w:r>
    </w:p>
    <w:p w:rsidR="004A1334" w:rsidRDefault="004A1334" w:rsidP="004A1334">
      <w:pPr>
        <w:spacing w:line="240" w:lineRule="auto"/>
      </w:pPr>
      <w:r>
        <w:t xml:space="preserve">Когда пользователь отпускает перетаскиваемый элемент, происходит событие </w:t>
      </w:r>
      <w:proofErr w:type="spellStart"/>
      <w:r>
        <w:t>drop</w:t>
      </w:r>
      <w:proofErr w:type="spellEnd"/>
      <w:r>
        <w:t>.</w:t>
      </w:r>
    </w:p>
    <w:p w:rsidR="004A1334" w:rsidRPr="00CA0183" w:rsidRDefault="004A1334" w:rsidP="004A1334">
      <w:pPr>
        <w:spacing w:line="240" w:lineRule="auto"/>
      </w:pPr>
      <w:r>
        <w:t xml:space="preserve">В приведённом выше примере атрибут </w:t>
      </w:r>
      <w:proofErr w:type="spellStart"/>
      <w:r>
        <w:t>ondrop</w:t>
      </w:r>
      <w:proofErr w:type="spellEnd"/>
      <w:r>
        <w:t xml:space="preserve"> вызывает функцию </w:t>
      </w:r>
      <w:proofErr w:type="spellStart"/>
      <w:r>
        <w:t>drop</w:t>
      </w:r>
      <w:proofErr w:type="spellEnd"/>
      <w:r>
        <w:t>(</w:t>
      </w:r>
      <w:proofErr w:type="spellStart"/>
      <w:r>
        <w:t>event</w:t>
      </w:r>
      <w:proofErr w:type="spellEnd"/>
      <w:r>
        <w:t>):</w:t>
      </w:r>
    </w:p>
    <w:p w:rsidR="00A646D2" w:rsidRDefault="00A646D2" w:rsidP="00A646D2">
      <w:pPr>
        <w:spacing w:line="240" w:lineRule="auto"/>
        <w:rPr>
          <w:b/>
        </w:rPr>
      </w:pPr>
      <w:r>
        <w:rPr>
          <w:b/>
        </w:rPr>
        <w:t>37</w:t>
      </w:r>
      <w:r w:rsidRPr="00C4724F">
        <w:rPr>
          <w:b/>
        </w:rPr>
        <w:t>.1 УРОК</w:t>
      </w:r>
      <w:r w:rsidR="004A1334" w:rsidRPr="000F230E">
        <w:rPr>
          <w:b/>
        </w:rPr>
        <w:t xml:space="preserve"> </w:t>
      </w:r>
      <w:r w:rsidR="004A1334">
        <w:rPr>
          <w:b/>
        </w:rPr>
        <w:t>(07.10.2021)</w:t>
      </w:r>
    </w:p>
    <w:p w:rsidR="004A1334" w:rsidRDefault="004A1334" w:rsidP="00A646D2">
      <w:pPr>
        <w:spacing w:line="240" w:lineRule="auto"/>
        <w:rPr>
          <w:b/>
        </w:rPr>
      </w:pPr>
      <w:r w:rsidRPr="004A1334">
        <w:rPr>
          <w:b/>
        </w:rPr>
        <w:t>Рисуем фигуры</w:t>
      </w:r>
    </w:p>
    <w:p w:rsidR="004A1334" w:rsidRPr="004A1334" w:rsidRDefault="004A1334" w:rsidP="004A1334">
      <w:pPr>
        <w:spacing w:line="240" w:lineRule="auto"/>
      </w:pPr>
      <w:r w:rsidRPr="004A1334">
        <w:rPr>
          <w:b/>
        </w:rPr>
        <w:t>SVG (</w:t>
      </w:r>
      <w:proofErr w:type="spellStart"/>
      <w:r w:rsidRPr="004A1334">
        <w:rPr>
          <w:b/>
        </w:rPr>
        <w:t>Scalable</w:t>
      </w:r>
      <w:proofErr w:type="spellEnd"/>
      <w:r w:rsidRPr="004A1334">
        <w:rPr>
          <w:b/>
        </w:rPr>
        <w:t xml:space="preserve"> </w:t>
      </w:r>
      <w:proofErr w:type="spellStart"/>
      <w:r w:rsidRPr="004A1334">
        <w:rPr>
          <w:b/>
        </w:rPr>
        <w:t>Vector</w:t>
      </w:r>
      <w:proofErr w:type="spellEnd"/>
      <w:r w:rsidRPr="004A1334">
        <w:rPr>
          <w:b/>
        </w:rPr>
        <w:t xml:space="preserve"> </w:t>
      </w:r>
      <w:proofErr w:type="spellStart"/>
      <w:r w:rsidRPr="004A1334">
        <w:rPr>
          <w:b/>
        </w:rPr>
        <w:t>Graphics</w:t>
      </w:r>
      <w:proofErr w:type="spellEnd"/>
      <w:r w:rsidRPr="004A1334">
        <w:t xml:space="preserve">, или масштабируемая векторная графика) - язык разметки в </w:t>
      </w:r>
      <w:r>
        <w:t>стиле HTML для рисования фигур.</w:t>
      </w:r>
    </w:p>
    <w:p w:rsidR="004A1334" w:rsidRDefault="004A1334" w:rsidP="004A1334">
      <w:pPr>
        <w:spacing w:line="240" w:lineRule="auto"/>
      </w:pPr>
      <w:r w:rsidRPr="004A1334">
        <w:t>Есть несколько методов рисования траекторий, прямоугольников, кругов, букв и графических изображений.</w:t>
      </w:r>
    </w:p>
    <w:p w:rsidR="004A1334" w:rsidRDefault="004A1334" w:rsidP="004A1334">
      <w:pPr>
        <w:spacing w:line="240" w:lineRule="auto"/>
      </w:pPr>
      <w:r w:rsidRPr="004A1334">
        <w:t>Векторная графика не привязана к пикселям, поэтому такие изображения могут быть увеличены бесконечно без потери качества.</w:t>
      </w:r>
    </w:p>
    <w:p w:rsidR="004A1334" w:rsidRPr="004A1334" w:rsidRDefault="004A1334" w:rsidP="004A1334">
      <w:pPr>
        <w:spacing w:line="240" w:lineRule="auto"/>
        <w:rPr>
          <w:b/>
        </w:rPr>
      </w:pPr>
      <w:r w:rsidRPr="004A1334">
        <w:rPr>
          <w:b/>
        </w:rPr>
        <w:t>Вставка SVG – изображений</w:t>
      </w:r>
    </w:p>
    <w:p w:rsidR="004A1334" w:rsidRDefault="004A1334" w:rsidP="004A1334">
      <w:pPr>
        <w:spacing w:line="240" w:lineRule="auto"/>
      </w:pPr>
      <w:r w:rsidRPr="004A1334">
        <w:t>Векторное изображение может быть вставлено в HTML-код с помощью простого тега изображения с атрибутом, указывающий путь к исходной картинке:</w:t>
      </w:r>
    </w:p>
    <w:p w:rsidR="004A1334" w:rsidRDefault="004A1334" w:rsidP="004A1334">
      <w:pPr>
        <w:spacing w:line="240" w:lineRule="auto"/>
        <w:rPr>
          <w:lang w:val="en-US"/>
        </w:rPr>
      </w:pPr>
      <w:r w:rsidRPr="004A1334">
        <w:rPr>
          <w:lang w:val="en-US"/>
        </w:rPr>
        <w:t>&lt;</w:t>
      </w:r>
      <w:proofErr w:type="spellStart"/>
      <w:r w:rsidRPr="004A1334">
        <w:rPr>
          <w:lang w:val="en-US"/>
        </w:rPr>
        <w:t>img</w:t>
      </w:r>
      <w:proofErr w:type="spellEnd"/>
      <w:r w:rsidRPr="004A1334">
        <w:rPr>
          <w:lang w:val="en-US"/>
        </w:rPr>
        <w:t xml:space="preserve"> </w:t>
      </w:r>
      <w:proofErr w:type="spellStart"/>
      <w:r w:rsidRPr="004A1334">
        <w:rPr>
          <w:lang w:val="en-US"/>
        </w:rPr>
        <w:t>src</w:t>
      </w:r>
      <w:proofErr w:type="spellEnd"/>
      <w:r w:rsidRPr="004A1334">
        <w:rPr>
          <w:lang w:val="en-US"/>
        </w:rPr>
        <w:t>="</w:t>
      </w:r>
      <w:proofErr w:type="spellStart"/>
      <w:r w:rsidRPr="004A1334">
        <w:rPr>
          <w:lang w:val="en-US"/>
        </w:rPr>
        <w:t>image.svg</w:t>
      </w:r>
      <w:proofErr w:type="spellEnd"/>
      <w:r w:rsidRPr="004A1334">
        <w:rPr>
          <w:lang w:val="en-US"/>
        </w:rPr>
        <w:t>" alt="" height="300" /&gt;</w:t>
      </w:r>
    </w:p>
    <w:p w:rsidR="004A1334" w:rsidRDefault="004A1334" w:rsidP="004A1334">
      <w:pPr>
        <w:spacing w:line="240" w:lineRule="auto"/>
      </w:pPr>
      <w:r w:rsidRPr="004A1334">
        <w:rPr>
          <w:lang w:val="en-US"/>
        </w:rPr>
        <w:t>SVG</w:t>
      </w:r>
      <w:r w:rsidRPr="004A1334">
        <w:t xml:space="preserve"> описывает векторную графику в формате </w:t>
      </w:r>
      <w:r w:rsidRPr="004A1334">
        <w:rPr>
          <w:lang w:val="en-US"/>
        </w:rPr>
        <w:t>XML</w:t>
      </w:r>
      <w:r w:rsidRPr="004A1334">
        <w:t>.</w:t>
      </w:r>
    </w:p>
    <w:p w:rsidR="004A1334" w:rsidRDefault="004A1334" w:rsidP="004A1334">
      <w:pPr>
        <w:spacing w:line="240" w:lineRule="auto"/>
        <w:rPr>
          <w:b/>
        </w:rPr>
      </w:pPr>
      <w:r w:rsidRPr="004A1334">
        <w:rPr>
          <w:b/>
        </w:rPr>
        <w:t>Рисуем круг</w:t>
      </w:r>
    </w:p>
    <w:p w:rsidR="004A1334" w:rsidRDefault="009D2CD3" w:rsidP="004A1334">
      <w:pPr>
        <w:spacing w:line="240" w:lineRule="auto"/>
      </w:pPr>
      <w:r w:rsidRPr="009D2CD3">
        <w:t xml:space="preserve">Чтобы нарисовать фигуру с помощью </w:t>
      </w:r>
      <w:r w:rsidRPr="009D2CD3">
        <w:rPr>
          <w:b/>
        </w:rPr>
        <w:t>SVG - графики</w:t>
      </w:r>
      <w:r w:rsidRPr="009D2CD3">
        <w:t xml:space="preserve">, сначала нужно написать элемент </w:t>
      </w:r>
      <w:proofErr w:type="spellStart"/>
      <w:r w:rsidRPr="009D2CD3">
        <w:t>svg</w:t>
      </w:r>
      <w:proofErr w:type="spellEnd"/>
      <w:r w:rsidRPr="009D2CD3">
        <w:t xml:space="preserve"> с двумя атрибутами: шириной </w:t>
      </w:r>
      <w:proofErr w:type="spellStart"/>
      <w:r w:rsidRPr="009D2CD3">
        <w:t>width</w:t>
      </w:r>
      <w:proofErr w:type="spellEnd"/>
      <w:r w:rsidRPr="009D2CD3">
        <w:t xml:space="preserve"> и высотой </w:t>
      </w:r>
      <w:proofErr w:type="spellStart"/>
      <w:r w:rsidRPr="009D2CD3">
        <w:t>height</w:t>
      </w:r>
      <w:proofErr w:type="spellEnd"/>
      <w:r w:rsidRPr="009D2CD3">
        <w:t>.</w:t>
      </w:r>
    </w:p>
    <w:p w:rsidR="009D2CD3" w:rsidRDefault="009D2CD3" w:rsidP="004A1334">
      <w:pPr>
        <w:spacing w:line="240" w:lineRule="auto"/>
        <w:rPr>
          <w:b/>
        </w:rPr>
      </w:pPr>
      <w:r w:rsidRPr="009D2CD3">
        <w:lastRenderedPageBreak/>
        <w:t xml:space="preserve">Если нужно нарисовать круг, добавьте тег </w:t>
      </w:r>
      <w:r w:rsidRPr="009D2CD3">
        <w:rPr>
          <w:b/>
        </w:rPr>
        <w:t>&lt;</w:t>
      </w:r>
      <w:proofErr w:type="spellStart"/>
      <w:r w:rsidRPr="009D2CD3">
        <w:rPr>
          <w:b/>
        </w:rPr>
        <w:t>circle</w:t>
      </w:r>
      <w:proofErr w:type="spellEnd"/>
      <w:r w:rsidRPr="009D2CD3">
        <w:rPr>
          <w:b/>
        </w:rPr>
        <w:t>&gt;:</w:t>
      </w:r>
    </w:p>
    <w:p w:rsidR="009D2CD3" w:rsidRDefault="009D2CD3" w:rsidP="009D2CD3">
      <w:pPr>
        <w:spacing w:line="240" w:lineRule="auto"/>
        <w:rPr>
          <w:lang w:val="en-US"/>
        </w:rPr>
      </w:pPr>
      <w:r w:rsidRPr="009D2CD3">
        <w:rPr>
          <w:lang w:val="en-US"/>
        </w:rPr>
        <w:t>&lt;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width="2000" height="2000"&gt;</w:t>
      </w:r>
      <w:r w:rsidRPr="009D2CD3">
        <w:rPr>
          <w:lang w:val="en-US"/>
        </w:rPr>
        <w:t>&lt;circle cx="80"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cy</w:t>
      </w:r>
      <w:proofErr w:type="gramEnd"/>
      <w:r>
        <w:rPr>
          <w:lang w:val="en-US"/>
        </w:rPr>
        <w:t>="80" r="50" fill="green" /&gt;</w:t>
      </w:r>
      <w:r w:rsidRPr="009D2CD3">
        <w:rPr>
          <w:lang w:val="en-US"/>
        </w:rPr>
        <w:t>&lt;/</w:t>
      </w:r>
      <w:proofErr w:type="spellStart"/>
      <w:r w:rsidRPr="009D2CD3">
        <w:rPr>
          <w:lang w:val="en-US"/>
        </w:rPr>
        <w:t>svg</w:t>
      </w:r>
      <w:proofErr w:type="spellEnd"/>
      <w:r w:rsidRPr="009D2CD3">
        <w:rPr>
          <w:lang w:val="en-US"/>
        </w:rPr>
        <w:t>&gt;</w:t>
      </w:r>
    </w:p>
    <w:p w:rsidR="009D2CD3" w:rsidRPr="009D2CD3" w:rsidRDefault="009D2CD3" w:rsidP="009D2CD3">
      <w:pPr>
        <w:spacing w:line="240" w:lineRule="auto"/>
      </w:pPr>
      <w:r w:rsidRPr="009D2CD3">
        <w:t xml:space="preserve">- </w:t>
      </w:r>
      <w:r w:rsidRPr="009D2CD3">
        <w:rPr>
          <w:lang w:val="en-US"/>
        </w:rPr>
        <w:t>cx</w:t>
      </w:r>
      <w:r w:rsidRPr="009D2CD3">
        <w:t xml:space="preserve"> - центр круга передвигается вправо по экрану</w:t>
      </w:r>
    </w:p>
    <w:p w:rsidR="009D2CD3" w:rsidRPr="009D2CD3" w:rsidRDefault="009D2CD3" w:rsidP="009D2CD3">
      <w:pPr>
        <w:spacing w:line="240" w:lineRule="auto"/>
      </w:pPr>
      <w:r w:rsidRPr="009D2CD3">
        <w:t xml:space="preserve">- </w:t>
      </w:r>
      <w:r w:rsidRPr="009D2CD3">
        <w:rPr>
          <w:lang w:val="en-US"/>
        </w:rPr>
        <w:t>cy</w:t>
      </w:r>
      <w:r w:rsidRPr="009D2CD3">
        <w:t xml:space="preserve"> - центр круга передвигается вниз по экрану</w:t>
      </w:r>
    </w:p>
    <w:p w:rsidR="009D2CD3" w:rsidRPr="009D2CD3" w:rsidRDefault="009D2CD3" w:rsidP="009D2CD3">
      <w:pPr>
        <w:spacing w:line="240" w:lineRule="auto"/>
      </w:pPr>
      <w:r w:rsidRPr="009D2CD3">
        <w:t xml:space="preserve">- </w:t>
      </w:r>
      <w:r w:rsidRPr="009D2CD3">
        <w:rPr>
          <w:lang w:val="en-US"/>
        </w:rPr>
        <w:t>r</w:t>
      </w:r>
      <w:r w:rsidRPr="009D2CD3">
        <w:t xml:space="preserve"> - задаёт радиус</w:t>
      </w:r>
    </w:p>
    <w:p w:rsidR="009D2CD3" w:rsidRPr="009D2CD3" w:rsidRDefault="009D2CD3" w:rsidP="009D2CD3">
      <w:pPr>
        <w:spacing w:line="240" w:lineRule="auto"/>
      </w:pPr>
      <w:r w:rsidRPr="009D2CD3">
        <w:t xml:space="preserve">- </w:t>
      </w:r>
      <w:r w:rsidRPr="009D2CD3">
        <w:rPr>
          <w:lang w:val="en-US"/>
        </w:rPr>
        <w:t>fill</w:t>
      </w:r>
      <w:r w:rsidRPr="009D2CD3">
        <w:t xml:space="preserve"> - задаёт цвет нашему кругу</w:t>
      </w:r>
    </w:p>
    <w:p w:rsidR="009D2CD3" w:rsidRPr="000F230E" w:rsidRDefault="009D2CD3" w:rsidP="009D2CD3">
      <w:pPr>
        <w:spacing w:line="240" w:lineRule="auto"/>
      </w:pPr>
      <w:r w:rsidRPr="000F230E">
        <w:t xml:space="preserve">- </w:t>
      </w:r>
      <w:r w:rsidRPr="009D2CD3">
        <w:rPr>
          <w:lang w:val="en-US"/>
        </w:rPr>
        <w:t>stroke</w:t>
      </w:r>
      <w:r w:rsidRPr="000F230E">
        <w:t xml:space="preserve"> - для создания контура</w:t>
      </w:r>
    </w:p>
    <w:p w:rsidR="009D2CD3" w:rsidRPr="009D2CD3" w:rsidRDefault="009D2CD3" w:rsidP="009D2CD3">
      <w:pPr>
        <w:spacing w:line="240" w:lineRule="auto"/>
      </w:pPr>
      <w:r w:rsidRPr="009D2CD3">
        <w:t xml:space="preserve">Каждый элемент и каждый атрибут в файлах </w:t>
      </w:r>
      <w:r w:rsidRPr="009D2CD3">
        <w:rPr>
          <w:lang w:val="en-US"/>
        </w:rPr>
        <w:t>SVG</w:t>
      </w:r>
      <w:r w:rsidRPr="009D2CD3">
        <w:t xml:space="preserve"> может быть анимирован.</w:t>
      </w:r>
    </w:p>
    <w:p w:rsidR="004A1334" w:rsidRDefault="009D2CD3" w:rsidP="004A1334">
      <w:pPr>
        <w:spacing w:line="240" w:lineRule="auto"/>
      </w:pPr>
      <w:r w:rsidRPr="009D2CD3">
        <w:rPr>
          <w:b/>
        </w:rPr>
        <w:t>&lt;</w:t>
      </w:r>
      <w:proofErr w:type="spellStart"/>
      <w:r w:rsidRPr="009D2CD3">
        <w:rPr>
          <w:b/>
        </w:rPr>
        <w:t>rect</w:t>
      </w:r>
      <w:proofErr w:type="spellEnd"/>
      <w:r w:rsidRPr="009D2CD3">
        <w:rPr>
          <w:b/>
        </w:rPr>
        <w:t>&gt;</w:t>
      </w:r>
      <w:r w:rsidRPr="009D2CD3">
        <w:t xml:space="preserve"> нарисует прямоугольник:</w:t>
      </w:r>
    </w:p>
    <w:p w:rsidR="000F230E" w:rsidRDefault="000F230E" w:rsidP="004A1334">
      <w:pPr>
        <w:spacing w:line="240" w:lineRule="auto"/>
      </w:pPr>
      <w:r w:rsidRPr="000F230E">
        <w:rPr>
          <w:b/>
        </w:rPr>
        <w:t>&lt;</w:t>
      </w:r>
      <w:proofErr w:type="spellStart"/>
      <w:r w:rsidRPr="000F230E">
        <w:rPr>
          <w:b/>
        </w:rPr>
        <w:t>line</w:t>
      </w:r>
      <w:proofErr w:type="spellEnd"/>
      <w:r w:rsidRPr="000F230E">
        <w:rPr>
          <w:b/>
        </w:rPr>
        <w:t>&gt;</w:t>
      </w:r>
      <w:r w:rsidRPr="000F230E">
        <w:t xml:space="preserve"> нарисует линию:</w:t>
      </w:r>
    </w:p>
    <w:p w:rsidR="000F230E" w:rsidRDefault="000F230E" w:rsidP="004A1334">
      <w:pPr>
        <w:spacing w:line="240" w:lineRule="auto"/>
      </w:pPr>
      <w:r w:rsidRPr="000F230E">
        <w:t>(x1, y1) задают координаты начала, (х2, у2) задают координаты конца линии.</w:t>
      </w:r>
    </w:p>
    <w:p w:rsidR="000F230E" w:rsidRDefault="000F230E" w:rsidP="004A1334">
      <w:pPr>
        <w:spacing w:line="240" w:lineRule="auto"/>
      </w:pPr>
      <w:r w:rsidRPr="00EC24D9">
        <w:rPr>
          <w:b/>
        </w:rPr>
        <w:t>&lt;</w:t>
      </w:r>
      <w:proofErr w:type="spellStart"/>
      <w:r w:rsidRPr="00EC24D9">
        <w:rPr>
          <w:b/>
        </w:rPr>
        <w:t>polyline</w:t>
      </w:r>
      <w:proofErr w:type="spellEnd"/>
      <w:r w:rsidRPr="00EC24D9">
        <w:rPr>
          <w:b/>
        </w:rPr>
        <w:t>&gt;</w:t>
      </w:r>
      <w:r w:rsidRPr="000F230E">
        <w:t xml:space="preserve"> рисует фигуры, составленные из нескольких отрезков линий:</w:t>
      </w:r>
    </w:p>
    <w:p w:rsidR="00EC24D9" w:rsidRDefault="00EC24D9" w:rsidP="00EC24D9">
      <w:pPr>
        <w:spacing w:line="240" w:lineRule="auto"/>
      </w:pPr>
      <w:proofErr w:type="spellStart"/>
      <w:r w:rsidRPr="00EC24D9">
        <w:rPr>
          <w:b/>
        </w:rPr>
        <w:t>Points</w:t>
      </w:r>
      <w:proofErr w:type="spellEnd"/>
      <w:r w:rsidRPr="00EC24D9">
        <w:rPr>
          <w:b/>
        </w:rPr>
        <w:t xml:space="preserve"> </w:t>
      </w:r>
      <w:r>
        <w:t>- координаты ломанной линии.</w:t>
      </w:r>
    </w:p>
    <w:p w:rsidR="00EC24D9" w:rsidRPr="009D2CD3" w:rsidRDefault="00EC24D9" w:rsidP="00EC24D9">
      <w:pPr>
        <w:spacing w:line="240" w:lineRule="auto"/>
      </w:pPr>
      <w:r>
        <w:t>Код внизу нарисует чёрную галочку:</w:t>
      </w:r>
    </w:p>
    <w:p w:rsidR="004A1334" w:rsidRDefault="00EC24D9" w:rsidP="004A1334">
      <w:pPr>
        <w:spacing w:line="240" w:lineRule="auto"/>
      </w:pPr>
      <w:r w:rsidRPr="00EC24D9">
        <w:t xml:space="preserve">Атрибуты </w:t>
      </w:r>
      <w:proofErr w:type="spellStart"/>
      <w:r w:rsidRPr="00EC24D9">
        <w:t>width</w:t>
      </w:r>
      <w:proofErr w:type="spellEnd"/>
      <w:r w:rsidRPr="00EC24D9">
        <w:t xml:space="preserve"> и </w:t>
      </w:r>
      <w:proofErr w:type="spellStart"/>
      <w:r w:rsidRPr="00EC24D9">
        <w:t>height</w:t>
      </w:r>
      <w:proofErr w:type="spellEnd"/>
      <w:r w:rsidRPr="00EC24D9">
        <w:t xml:space="preserve"> элемента &lt;</w:t>
      </w:r>
      <w:proofErr w:type="spellStart"/>
      <w:r w:rsidRPr="00EC24D9">
        <w:t>rect</w:t>
      </w:r>
      <w:proofErr w:type="spellEnd"/>
      <w:r w:rsidRPr="00EC24D9">
        <w:t>&gt; определяют высоту и ширину прямоугольника.</w:t>
      </w:r>
    </w:p>
    <w:p w:rsidR="00B504ED" w:rsidRPr="00B504ED" w:rsidRDefault="00B504ED" w:rsidP="00B504ED">
      <w:pPr>
        <w:spacing w:line="240" w:lineRule="auto"/>
        <w:rPr>
          <w:b/>
        </w:rPr>
      </w:pPr>
      <w:r w:rsidRPr="00B504ED">
        <w:rPr>
          <w:b/>
        </w:rPr>
        <w:t>Элементы &lt;</w:t>
      </w:r>
      <w:proofErr w:type="spellStart"/>
      <w:r w:rsidRPr="00B504ED">
        <w:rPr>
          <w:b/>
        </w:rPr>
        <w:t>ellipse</w:t>
      </w:r>
      <w:proofErr w:type="spellEnd"/>
      <w:r w:rsidRPr="00B504ED">
        <w:rPr>
          <w:b/>
        </w:rPr>
        <w:t>&gt; и &lt;</w:t>
      </w:r>
      <w:proofErr w:type="spellStart"/>
      <w:r w:rsidRPr="00B504ED">
        <w:rPr>
          <w:b/>
        </w:rPr>
        <w:t>polygon</w:t>
      </w:r>
      <w:proofErr w:type="spellEnd"/>
      <w:r w:rsidRPr="00B504ED">
        <w:rPr>
          <w:b/>
        </w:rPr>
        <w:t>&gt;</w:t>
      </w:r>
    </w:p>
    <w:p w:rsidR="00B504ED" w:rsidRDefault="00B504ED" w:rsidP="00B504ED">
      <w:pPr>
        <w:spacing w:line="240" w:lineRule="auto"/>
      </w:pPr>
      <w:r>
        <w:t>Элемент &lt;</w:t>
      </w:r>
      <w:proofErr w:type="spellStart"/>
      <w:r>
        <w:t>ellipse</w:t>
      </w:r>
      <w:proofErr w:type="spellEnd"/>
      <w:r>
        <w:t>&gt; пишется так же, как &lt;</w:t>
      </w:r>
      <w:proofErr w:type="spellStart"/>
      <w:r>
        <w:t>circle</w:t>
      </w:r>
      <w:proofErr w:type="spellEnd"/>
      <w:r>
        <w:t xml:space="preserve">&gt;, с той лишь разницей, что: </w:t>
      </w:r>
    </w:p>
    <w:p w:rsidR="00B504ED" w:rsidRDefault="00B504ED" w:rsidP="00B504ED">
      <w:pPr>
        <w:spacing w:line="240" w:lineRule="auto"/>
      </w:pPr>
      <w:r>
        <w:t xml:space="preserve">Вы можете отдельно задавать координаты горизонтальной и вертикальной осей радиуса эллипса - с помощью атрибутов </w:t>
      </w:r>
      <w:proofErr w:type="spellStart"/>
      <w:r>
        <w:t>rx</w:t>
      </w:r>
      <w:proofErr w:type="spellEnd"/>
      <w:r>
        <w:t xml:space="preserve"> и </w:t>
      </w:r>
      <w:proofErr w:type="spellStart"/>
      <w:r>
        <w:t>ry</w:t>
      </w:r>
      <w:proofErr w:type="spellEnd"/>
      <w:r>
        <w:t>.</w:t>
      </w:r>
    </w:p>
    <w:p w:rsidR="00F93000" w:rsidRPr="00F93000" w:rsidRDefault="00F93000" w:rsidP="00F93000">
      <w:pPr>
        <w:spacing w:line="240" w:lineRule="auto"/>
        <w:rPr>
          <w:b/>
        </w:rPr>
      </w:pPr>
      <w:r w:rsidRPr="00F93000">
        <w:rPr>
          <w:b/>
        </w:rPr>
        <w:t>Многоугольник</w:t>
      </w:r>
    </w:p>
    <w:p w:rsidR="00F93000" w:rsidRDefault="00F93000" w:rsidP="00F93000">
      <w:pPr>
        <w:spacing w:line="240" w:lineRule="auto"/>
      </w:pPr>
      <w:r>
        <w:t>Элемент &lt;</w:t>
      </w:r>
      <w:proofErr w:type="spellStart"/>
      <w:r>
        <w:t>polygon</w:t>
      </w:r>
      <w:proofErr w:type="spellEnd"/>
      <w:r>
        <w:t xml:space="preserve">&gt; используется для создания фигур с не менее, чем тремя сторонами. Элемент </w:t>
      </w:r>
      <w:proofErr w:type="spellStart"/>
      <w:r>
        <w:t>polygon</w:t>
      </w:r>
      <w:proofErr w:type="spellEnd"/>
      <w:r>
        <w:t xml:space="preserve"> стоит особняком, потому что он может автоматически замыкать фигуру.</w:t>
      </w:r>
    </w:p>
    <w:p w:rsidR="004A1334" w:rsidRPr="009D2CD3" w:rsidRDefault="00F93000" w:rsidP="004A1334">
      <w:pPr>
        <w:spacing w:line="240" w:lineRule="auto"/>
      </w:pPr>
      <w:r w:rsidRPr="00F93000">
        <w:t>Слово полигон происходит от греческого. "</w:t>
      </w:r>
      <w:proofErr w:type="spellStart"/>
      <w:r w:rsidRPr="00F93000">
        <w:t>Poly</w:t>
      </w:r>
      <w:proofErr w:type="spellEnd"/>
      <w:r w:rsidRPr="00F93000">
        <w:t>" означает "много", а "</w:t>
      </w:r>
      <w:proofErr w:type="spellStart"/>
      <w:r w:rsidRPr="00F93000">
        <w:t>gon</w:t>
      </w:r>
      <w:proofErr w:type="spellEnd"/>
      <w:r w:rsidRPr="00F93000">
        <w:t>" означает "угол".</w:t>
      </w:r>
    </w:p>
    <w:p w:rsidR="00A646D2" w:rsidRPr="00B84C4C" w:rsidRDefault="00A646D2" w:rsidP="00A646D2">
      <w:pPr>
        <w:spacing w:line="240" w:lineRule="auto"/>
        <w:rPr>
          <w:b/>
        </w:rPr>
      </w:pPr>
      <w:r w:rsidRPr="000F230E">
        <w:rPr>
          <w:b/>
        </w:rPr>
        <w:t xml:space="preserve">38.1 </w:t>
      </w:r>
      <w:r w:rsidRPr="00C4724F">
        <w:rPr>
          <w:b/>
        </w:rPr>
        <w:t>УРОК</w:t>
      </w:r>
      <w:r w:rsidR="005154FD" w:rsidRPr="00B84C4C">
        <w:rPr>
          <w:b/>
        </w:rPr>
        <w:t xml:space="preserve"> (09.10.2021)</w:t>
      </w:r>
    </w:p>
    <w:p w:rsidR="005154FD" w:rsidRPr="00B84C4C" w:rsidRDefault="002F3EE4" w:rsidP="00A646D2">
      <w:pPr>
        <w:spacing w:line="240" w:lineRule="auto"/>
        <w:rPr>
          <w:b/>
        </w:rPr>
      </w:pPr>
      <w:r w:rsidRPr="00B84C4C">
        <w:rPr>
          <w:b/>
        </w:rPr>
        <w:t>Анимация фигур</w:t>
      </w:r>
    </w:p>
    <w:p w:rsidR="002F3EE4" w:rsidRPr="002F3EE4" w:rsidRDefault="002F3EE4" w:rsidP="002F3EE4">
      <w:pPr>
        <w:spacing w:line="240" w:lineRule="auto"/>
        <w:rPr>
          <w:b/>
        </w:rPr>
      </w:pPr>
      <w:r w:rsidRPr="002F3EE4">
        <w:t xml:space="preserve">Анимация в </w:t>
      </w:r>
      <w:r w:rsidRPr="002F3EE4">
        <w:rPr>
          <w:lang w:val="en-US"/>
        </w:rPr>
        <w:t>SVG</w:t>
      </w:r>
      <w:r w:rsidRPr="002F3EE4">
        <w:t>-графике создаётся с помощью элемента</w:t>
      </w:r>
      <w:r w:rsidRPr="002F3EE4">
        <w:rPr>
          <w:b/>
        </w:rPr>
        <w:t xml:space="preserve"> &lt;</w:t>
      </w:r>
      <w:r w:rsidRPr="002F3EE4">
        <w:rPr>
          <w:b/>
          <w:lang w:val="en-US"/>
        </w:rPr>
        <w:t>animate</w:t>
      </w:r>
      <w:r>
        <w:rPr>
          <w:b/>
        </w:rPr>
        <w:t xml:space="preserve">&gt;. </w:t>
      </w:r>
    </w:p>
    <w:p w:rsidR="002F3EE4" w:rsidRDefault="002F3EE4" w:rsidP="002F3EE4">
      <w:pPr>
        <w:spacing w:line="240" w:lineRule="auto"/>
      </w:pPr>
      <w:r w:rsidRPr="002F3EE4">
        <w:t>В приведённом ниже прямоугольник будет перемещаться в течение 3 секунд, а затем дважды повторит это действие:</w:t>
      </w:r>
    </w:p>
    <w:p w:rsidR="002F3EE4" w:rsidRDefault="002F3EE4" w:rsidP="002F3EE4">
      <w:pPr>
        <w:spacing w:line="240" w:lineRule="auto"/>
      </w:pPr>
      <w:proofErr w:type="spellStart"/>
      <w:r w:rsidRPr="002F3EE4">
        <w:rPr>
          <w:b/>
        </w:rPr>
        <w:t>attributeName</w:t>
      </w:r>
      <w:proofErr w:type="spellEnd"/>
      <w:r w:rsidRPr="002F3EE4">
        <w:rPr>
          <w:b/>
        </w:rPr>
        <w:t xml:space="preserve"> </w:t>
      </w:r>
      <w:r>
        <w:t>- указывает, к какому атрибуту будет применяться анимация</w:t>
      </w:r>
    </w:p>
    <w:p w:rsidR="002F3EE4" w:rsidRDefault="002F3EE4" w:rsidP="002F3EE4">
      <w:pPr>
        <w:spacing w:line="240" w:lineRule="auto"/>
      </w:pPr>
      <w:proofErr w:type="spellStart"/>
      <w:r w:rsidRPr="002F3EE4">
        <w:rPr>
          <w:b/>
        </w:rPr>
        <w:t>from</w:t>
      </w:r>
      <w:proofErr w:type="spellEnd"/>
      <w:r>
        <w:t xml:space="preserve"> - назначает стартовое значение атрибута</w:t>
      </w:r>
    </w:p>
    <w:p w:rsidR="002F3EE4" w:rsidRDefault="002F3EE4" w:rsidP="002F3EE4">
      <w:pPr>
        <w:spacing w:line="240" w:lineRule="auto"/>
      </w:pPr>
      <w:proofErr w:type="spellStart"/>
      <w:r w:rsidRPr="002F3EE4">
        <w:rPr>
          <w:b/>
        </w:rPr>
        <w:t>to</w:t>
      </w:r>
      <w:proofErr w:type="spellEnd"/>
      <w:r w:rsidRPr="002F3EE4">
        <w:rPr>
          <w:b/>
        </w:rPr>
        <w:t xml:space="preserve"> </w:t>
      </w:r>
      <w:r>
        <w:t>- назначает конечное значение атрибута</w:t>
      </w:r>
    </w:p>
    <w:p w:rsidR="002F3EE4" w:rsidRDefault="002F3EE4" w:rsidP="002F3EE4">
      <w:pPr>
        <w:spacing w:line="240" w:lineRule="auto"/>
      </w:pPr>
      <w:proofErr w:type="spellStart"/>
      <w:r w:rsidRPr="002F3EE4">
        <w:rPr>
          <w:b/>
        </w:rPr>
        <w:t>dur</w:t>
      </w:r>
      <w:proofErr w:type="spellEnd"/>
      <w:r w:rsidRPr="002F3EE4">
        <w:rPr>
          <w:b/>
        </w:rPr>
        <w:t xml:space="preserve"> </w:t>
      </w:r>
      <w:r>
        <w:t>- назначает длительность анимации</w:t>
      </w:r>
    </w:p>
    <w:p w:rsidR="002F3EE4" w:rsidRDefault="002F3EE4" w:rsidP="002F3EE4">
      <w:pPr>
        <w:spacing w:line="240" w:lineRule="auto"/>
      </w:pPr>
      <w:proofErr w:type="spellStart"/>
      <w:r w:rsidRPr="002F3EE4">
        <w:rPr>
          <w:b/>
        </w:rPr>
        <w:t>fill</w:t>
      </w:r>
      <w:proofErr w:type="spellEnd"/>
      <w:r w:rsidRPr="002F3EE4">
        <w:rPr>
          <w:b/>
        </w:rPr>
        <w:t xml:space="preserve"> </w:t>
      </w:r>
      <w:r>
        <w:t>- указывает, должно ли значение атрибута вернуться к своему первоначальному значению после завершения анимации (значения: "</w:t>
      </w:r>
      <w:proofErr w:type="spellStart"/>
      <w:r>
        <w:t>remove</w:t>
      </w:r>
      <w:proofErr w:type="spellEnd"/>
      <w:r>
        <w:t>" сбрасывает значение; "</w:t>
      </w:r>
      <w:proofErr w:type="spellStart"/>
      <w:r>
        <w:t>freeze</w:t>
      </w:r>
      <w:proofErr w:type="spellEnd"/>
      <w:r>
        <w:t>" - сохраняет значение "</w:t>
      </w:r>
      <w:proofErr w:type="spellStart"/>
      <w:r>
        <w:t>to</w:t>
      </w:r>
      <w:proofErr w:type="spellEnd"/>
      <w:r>
        <w:t>")</w:t>
      </w:r>
    </w:p>
    <w:p w:rsidR="002F3EE4" w:rsidRDefault="002F3EE4" w:rsidP="002F3EE4">
      <w:pPr>
        <w:spacing w:line="240" w:lineRule="auto"/>
      </w:pPr>
      <w:proofErr w:type="spellStart"/>
      <w:r w:rsidRPr="002F3EE4">
        <w:rPr>
          <w:b/>
        </w:rPr>
        <w:t>repeatCount</w:t>
      </w:r>
      <w:proofErr w:type="spellEnd"/>
      <w:r w:rsidRPr="002F3EE4">
        <w:rPr>
          <w:b/>
        </w:rPr>
        <w:t xml:space="preserve"> </w:t>
      </w:r>
      <w:r>
        <w:t>- назначает количество повторов анимации</w:t>
      </w:r>
    </w:p>
    <w:p w:rsidR="002F3EE4" w:rsidRDefault="002F3EE4" w:rsidP="002F3EE4">
      <w:pPr>
        <w:spacing w:line="240" w:lineRule="auto"/>
      </w:pPr>
      <w:r>
        <w:t>В приведённом выше примере атрибут прямоугольника х изменяется от 0 до 300 в течении 3 секунд.</w:t>
      </w:r>
    </w:p>
    <w:p w:rsidR="002F3EE4" w:rsidRDefault="002F3EE4" w:rsidP="002F3EE4">
      <w:pPr>
        <w:spacing w:line="240" w:lineRule="auto"/>
        <w:rPr>
          <w:b/>
        </w:rPr>
      </w:pPr>
      <w:r w:rsidRPr="002F3EE4">
        <w:t xml:space="preserve">Чтобы анимация повторялась бесконечно, атрибуту </w:t>
      </w:r>
      <w:proofErr w:type="spellStart"/>
      <w:r w:rsidRPr="002F3EE4">
        <w:t>repeatCount</w:t>
      </w:r>
      <w:proofErr w:type="spellEnd"/>
      <w:r w:rsidRPr="002F3EE4">
        <w:t xml:space="preserve"> задаётся значение </w:t>
      </w:r>
      <w:r w:rsidRPr="002F3EE4">
        <w:rPr>
          <w:b/>
        </w:rPr>
        <w:t>"</w:t>
      </w:r>
      <w:proofErr w:type="spellStart"/>
      <w:r w:rsidRPr="002F3EE4">
        <w:rPr>
          <w:b/>
        </w:rPr>
        <w:t>indefinite</w:t>
      </w:r>
      <w:proofErr w:type="spellEnd"/>
      <w:r w:rsidRPr="002F3EE4">
        <w:rPr>
          <w:b/>
        </w:rPr>
        <w:t>".</w:t>
      </w:r>
    </w:p>
    <w:p w:rsidR="002F3EE4" w:rsidRPr="002F3EE4" w:rsidRDefault="002F3EE4" w:rsidP="002F3EE4">
      <w:pPr>
        <w:spacing w:line="240" w:lineRule="auto"/>
        <w:rPr>
          <w:b/>
        </w:rPr>
      </w:pPr>
      <w:r w:rsidRPr="002F3EE4">
        <w:rPr>
          <w:b/>
        </w:rPr>
        <w:lastRenderedPageBreak/>
        <w:t>Траектории</w:t>
      </w:r>
    </w:p>
    <w:p w:rsidR="002F3EE4" w:rsidRDefault="002F3EE4" w:rsidP="002F3EE4">
      <w:pPr>
        <w:spacing w:line="240" w:lineRule="auto"/>
      </w:pPr>
      <w:r>
        <w:t>Элемент &lt;</w:t>
      </w:r>
      <w:proofErr w:type="spellStart"/>
      <w:r>
        <w:t>path</w:t>
      </w:r>
      <w:proofErr w:type="spellEnd"/>
      <w:r>
        <w:t>&gt; используется для указания траектории.</w:t>
      </w:r>
    </w:p>
    <w:p w:rsidR="002F3EE4" w:rsidRDefault="002F3EE4" w:rsidP="002F3EE4">
      <w:pPr>
        <w:spacing w:line="240" w:lineRule="auto"/>
      </w:pPr>
    </w:p>
    <w:p w:rsidR="002F3EE4" w:rsidRDefault="002F3EE4" w:rsidP="002F3EE4">
      <w:pPr>
        <w:spacing w:line="240" w:lineRule="auto"/>
      </w:pPr>
      <w:r>
        <w:t xml:space="preserve">С элементом </w:t>
      </w:r>
      <w:proofErr w:type="spellStart"/>
      <w:r>
        <w:t>path</w:t>
      </w:r>
      <w:proofErr w:type="spellEnd"/>
      <w:r>
        <w:t xml:space="preserve"> можно использовать следующие команды:</w:t>
      </w:r>
    </w:p>
    <w:p w:rsidR="002F3EE4" w:rsidRPr="002F3EE4" w:rsidRDefault="002F3EE4" w:rsidP="002F3EE4">
      <w:pPr>
        <w:spacing w:line="240" w:lineRule="auto"/>
        <w:rPr>
          <w:lang w:val="en-US"/>
        </w:rPr>
      </w:pPr>
      <w:r w:rsidRPr="002F3EE4">
        <w:rPr>
          <w:b/>
          <w:lang w:val="en-US"/>
        </w:rPr>
        <w:t>M</w:t>
      </w:r>
      <w:r w:rsidRPr="002F3EE4">
        <w:rPr>
          <w:lang w:val="en-US"/>
        </w:rPr>
        <w:t xml:space="preserve">: </w:t>
      </w:r>
      <w:proofErr w:type="spellStart"/>
      <w:r w:rsidRPr="002F3EE4">
        <w:rPr>
          <w:lang w:val="en-US"/>
        </w:rPr>
        <w:t>moveto</w:t>
      </w:r>
      <w:proofErr w:type="spellEnd"/>
    </w:p>
    <w:p w:rsidR="002F3EE4" w:rsidRPr="002F3EE4" w:rsidRDefault="002F3EE4" w:rsidP="002F3EE4">
      <w:pPr>
        <w:spacing w:line="240" w:lineRule="auto"/>
        <w:rPr>
          <w:lang w:val="en-US"/>
        </w:rPr>
      </w:pPr>
      <w:r w:rsidRPr="002F3EE4">
        <w:rPr>
          <w:b/>
          <w:lang w:val="en-US"/>
        </w:rPr>
        <w:t>L:</w:t>
      </w:r>
      <w:r w:rsidRPr="002F3EE4">
        <w:rPr>
          <w:lang w:val="en-US"/>
        </w:rPr>
        <w:t xml:space="preserve"> </w:t>
      </w:r>
      <w:proofErr w:type="spellStart"/>
      <w:r w:rsidRPr="002F3EE4">
        <w:rPr>
          <w:lang w:val="en-US"/>
        </w:rPr>
        <w:t>lineto</w:t>
      </w:r>
      <w:proofErr w:type="spellEnd"/>
    </w:p>
    <w:p w:rsidR="002F3EE4" w:rsidRPr="002F3EE4" w:rsidRDefault="002F3EE4" w:rsidP="002F3EE4">
      <w:pPr>
        <w:spacing w:line="240" w:lineRule="auto"/>
        <w:rPr>
          <w:lang w:val="en-US"/>
        </w:rPr>
      </w:pPr>
      <w:r w:rsidRPr="002F3EE4">
        <w:rPr>
          <w:b/>
          <w:lang w:val="en-US"/>
        </w:rPr>
        <w:t>H</w:t>
      </w:r>
      <w:r w:rsidRPr="002F3EE4">
        <w:rPr>
          <w:lang w:val="en-US"/>
        </w:rPr>
        <w:t xml:space="preserve">: horizontal </w:t>
      </w:r>
      <w:proofErr w:type="spellStart"/>
      <w:r w:rsidRPr="002F3EE4">
        <w:rPr>
          <w:lang w:val="en-US"/>
        </w:rPr>
        <w:t>lineto</w:t>
      </w:r>
      <w:proofErr w:type="spellEnd"/>
    </w:p>
    <w:p w:rsidR="002F3EE4" w:rsidRPr="002F3EE4" w:rsidRDefault="002F3EE4" w:rsidP="002F3EE4">
      <w:pPr>
        <w:spacing w:line="240" w:lineRule="auto"/>
        <w:rPr>
          <w:lang w:val="en-US"/>
        </w:rPr>
      </w:pPr>
      <w:r w:rsidRPr="002F3EE4">
        <w:rPr>
          <w:b/>
          <w:lang w:val="en-US"/>
        </w:rPr>
        <w:t>V:</w:t>
      </w:r>
      <w:r w:rsidRPr="002F3EE4">
        <w:rPr>
          <w:lang w:val="en-US"/>
        </w:rPr>
        <w:t xml:space="preserve"> vertical </w:t>
      </w:r>
      <w:proofErr w:type="spellStart"/>
      <w:r w:rsidRPr="002F3EE4">
        <w:rPr>
          <w:lang w:val="en-US"/>
        </w:rPr>
        <w:t>lineto</w:t>
      </w:r>
      <w:proofErr w:type="spellEnd"/>
    </w:p>
    <w:p w:rsidR="002F3EE4" w:rsidRPr="002F3EE4" w:rsidRDefault="002F3EE4" w:rsidP="002F3EE4">
      <w:pPr>
        <w:spacing w:line="240" w:lineRule="auto"/>
        <w:rPr>
          <w:lang w:val="en-US"/>
        </w:rPr>
      </w:pPr>
      <w:r w:rsidRPr="002F3EE4">
        <w:rPr>
          <w:b/>
          <w:lang w:val="en-US"/>
        </w:rPr>
        <w:t>C</w:t>
      </w:r>
      <w:r w:rsidRPr="002F3EE4">
        <w:rPr>
          <w:lang w:val="en-US"/>
        </w:rPr>
        <w:t xml:space="preserve">: </w:t>
      </w:r>
      <w:proofErr w:type="spellStart"/>
      <w:r w:rsidRPr="002F3EE4">
        <w:rPr>
          <w:lang w:val="en-US"/>
        </w:rPr>
        <w:t>curveto</w:t>
      </w:r>
      <w:proofErr w:type="spellEnd"/>
    </w:p>
    <w:p w:rsidR="002F3EE4" w:rsidRPr="002F3EE4" w:rsidRDefault="002F3EE4" w:rsidP="002F3EE4">
      <w:pPr>
        <w:spacing w:line="240" w:lineRule="auto"/>
        <w:rPr>
          <w:lang w:val="en-US"/>
        </w:rPr>
      </w:pPr>
      <w:r w:rsidRPr="002F3EE4">
        <w:rPr>
          <w:b/>
          <w:lang w:val="en-US"/>
        </w:rPr>
        <w:t>S</w:t>
      </w:r>
      <w:r w:rsidRPr="002F3EE4">
        <w:rPr>
          <w:lang w:val="en-US"/>
        </w:rPr>
        <w:t xml:space="preserve">: smooth </w:t>
      </w:r>
      <w:proofErr w:type="spellStart"/>
      <w:r w:rsidRPr="002F3EE4">
        <w:rPr>
          <w:lang w:val="en-US"/>
        </w:rPr>
        <w:t>curveto</w:t>
      </w:r>
      <w:proofErr w:type="spellEnd"/>
    </w:p>
    <w:p w:rsidR="002F3EE4" w:rsidRPr="002F3EE4" w:rsidRDefault="002F3EE4" w:rsidP="002F3EE4">
      <w:pPr>
        <w:spacing w:line="240" w:lineRule="auto"/>
        <w:rPr>
          <w:lang w:val="en-US"/>
        </w:rPr>
      </w:pPr>
      <w:r w:rsidRPr="002F3EE4">
        <w:rPr>
          <w:b/>
          <w:lang w:val="en-US"/>
        </w:rPr>
        <w:t>Q</w:t>
      </w:r>
      <w:r w:rsidRPr="002F3EE4">
        <w:rPr>
          <w:lang w:val="en-US"/>
        </w:rPr>
        <w:t xml:space="preserve">: quadratic </w:t>
      </w:r>
      <w:proofErr w:type="spellStart"/>
      <w:r w:rsidRPr="002F3EE4">
        <w:rPr>
          <w:lang w:val="en-US"/>
        </w:rPr>
        <w:t>Bézier</w:t>
      </w:r>
      <w:proofErr w:type="spellEnd"/>
      <w:r w:rsidRPr="002F3EE4">
        <w:rPr>
          <w:lang w:val="en-US"/>
        </w:rPr>
        <w:t xml:space="preserve"> curve</w:t>
      </w:r>
    </w:p>
    <w:p w:rsidR="002F3EE4" w:rsidRPr="002F3EE4" w:rsidRDefault="002F3EE4" w:rsidP="002F3EE4">
      <w:pPr>
        <w:spacing w:line="240" w:lineRule="auto"/>
        <w:rPr>
          <w:lang w:val="en-US"/>
        </w:rPr>
      </w:pPr>
      <w:r w:rsidRPr="002F3EE4">
        <w:rPr>
          <w:b/>
          <w:lang w:val="en-US"/>
        </w:rPr>
        <w:t>T:</w:t>
      </w:r>
      <w:r w:rsidRPr="002F3EE4">
        <w:rPr>
          <w:lang w:val="en-US"/>
        </w:rPr>
        <w:t xml:space="preserve"> smooth quadratic </w:t>
      </w:r>
      <w:proofErr w:type="spellStart"/>
      <w:r w:rsidRPr="002F3EE4">
        <w:rPr>
          <w:lang w:val="en-US"/>
        </w:rPr>
        <w:t>Bézier</w:t>
      </w:r>
      <w:proofErr w:type="spellEnd"/>
      <w:r w:rsidRPr="002F3EE4">
        <w:rPr>
          <w:lang w:val="en-US"/>
        </w:rPr>
        <w:t xml:space="preserve"> </w:t>
      </w:r>
      <w:proofErr w:type="spellStart"/>
      <w:r w:rsidRPr="002F3EE4">
        <w:rPr>
          <w:lang w:val="en-US"/>
        </w:rPr>
        <w:t>curveto</w:t>
      </w:r>
      <w:proofErr w:type="spellEnd"/>
    </w:p>
    <w:p w:rsidR="002F3EE4" w:rsidRPr="00B84C4C" w:rsidRDefault="002F3EE4" w:rsidP="002F3EE4">
      <w:pPr>
        <w:spacing w:line="240" w:lineRule="auto"/>
        <w:rPr>
          <w:lang w:val="en-US"/>
        </w:rPr>
      </w:pPr>
      <w:r w:rsidRPr="00B84C4C">
        <w:rPr>
          <w:b/>
          <w:lang w:val="en-US"/>
        </w:rPr>
        <w:t>A:</w:t>
      </w:r>
      <w:r w:rsidRPr="00B84C4C">
        <w:rPr>
          <w:lang w:val="en-US"/>
        </w:rPr>
        <w:t xml:space="preserve"> elliptical Arc</w:t>
      </w:r>
    </w:p>
    <w:p w:rsidR="002F3EE4" w:rsidRPr="00B84C4C" w:rsidRDefault="002F3EE4" w:rsidP="002F3EE4">
      <w:pPr>
        <w:spacing w:line="240" w:lineRule="auto"/>
        <w:rPr>
          <w:lang w:val="en-US"/>
        </w:rPr>
      </w:pPr>
      <w:r w:rsidRPr="00B84C4C">
        <w:rPr>
          <w:b/>
          <w:lang w:val="en-US"/>
        </w:rPr>
        <w:t>Z</w:t>
      </w:r>
      <w:r w:rsidRPr="00B84C4C">
        <w:rPr>
          <w:lang w:val="en-US"/>
        </w:rPr>
        <w:t xml:space="preserve">: </w:t>
      </w:r>
      <w:proofErr w:type="spellStart"/>
      <w:r w:rsidRPr="00B84C4C">
        <w:rPr>
          <w:lang w:val="en-US"/>
        </w:rPr>
        <w:t>closepath</w:t>
      </w:r>
      <w:proofErr w:type="spellEnd"/>
    </w:p>
    <w:p w:rsidR="002F3EE4" w:rsidRPr="00B84C4C" w:rsidRDefault="002F3EE4" w:rsidP="002F3EE4">
      <w:pPr>
        <w:spacing w:line="240" w:lineRule="auto"/>
        <w:rPr>
          <w:b/>
          <w:sz w:val="28"/>
          <w:szCs w:val="28"/>
          <w:lang w:val="en-US"/>
        </w:rPr>
      </w:pPr>
      <w:r w:rsidRPr="002F3EE4">
        <w:t>Траекторию</w:t>
      </w:r>
      <w:r w:rsidRPr="00B84C4C">
        <w:rPr>
          <w:lang w:val="en-US"/>
        </w:rPr>
        <w:t xml:space="preserve"> </w:t>
      </w:r>
      <w:r w:rsidRPr="002F3EE4">
        <w:t>указываем</w:t>
      </w:r>
      <w:r w:rsidRPr="00B84C4C">
        <w:rPr>
          <w:lang w:val="en-US"/>
        </w:rPr>
        <w:t xml:space="preserve"> </w:t>
      </w:r>
      <w:r w:rsidRPr="002F3EE4">
        <w:t>атрибутом</w:t>
      </w:r>
      <w:r w:rsidRPr="00B84C4C">
        <w:rPr>
          <w:lang w:val="en-US"/>
        </w:rPr>
        <w:t xml:space="preserve"> </w:t>
      </w:r>
      <w:r w:rsidRPr="00B84C4C">
        <w:rPr>
          <w:b/>
          <w:sz w:val="28"/>
          <w:szCs w:val="28"/>
          <w:lang w:val="en-US"/>
        </w:rPr>
        <w:t>d:</w:t>
      </w:r>
    </w:p>
    <w:p w:rsidR="002F3EE4" w:rsidRPr="002F3EE4" w:rsidRDefault="002F3EE4" w:rsidP="002F3EE4">
      <w:pPr>
        <w:spacing w:line="240" w:lineRule="auto"/>
      </w:pPr>
      <w:r w:rsidRPr="002F3EE4">
        <w:t>М устанавливает нашу «виртуальную ручку» в положение (0, 0). «Ручка» затем двигается по диагонали вниз и вправо на 200 пикселей, затем вверх в положение (200, 0). Команда Z замыкает фигуру, создаётся гипотенуза:</w:t>
      </w:r>
    </w:p>
    <w:p w:rsidR="005154FD" w:rsidRPr="002F3EE4" w:rsidRDefault="002F3EE4" w:rsidP="00A646D2">
      <w:pPr>
        <w:spacing w:line="240" w:lineRule="auto"/>
      </w:pPr>
      <w:r w:rsidRPr="002F3EE4">
        <w:t>Во всех вышеперечисленных командах также могут использоваться строчные буквы. Заглавные буквы назначают абсолютное положение, буквы в нижнем регистре назначают относительное положение.</w:t>
      </w:r>
    </w:p>
    <w:p w:rsidR="00A646D2" w:rsidRDefault="00A646D2" w:rsidP="00A646D2">
      <w:pPr>
        <w:spacing w:line="240" w:lineRule="auto"/>
        <w:rPr>
          <w:b/>
        </w:rPr>
      </w:pPr>
      <w:r>
        <w:rPr>
          <w:b/>
        </w:rPr>
        <w:t>39</w:t>
      </w:r>
      <w:r w:rsidRPr="00C4724F">
        <w:rPr>
          <w:b/>
        </w:rPr>
        <w:t>.1 УРОК</w:t>
      </w:r>
    </w:p>
    <w:p w:rsidR="002F3EE4" w:rsidRDefault="002F3EE4" w:rsidP="00A646D2">
      <w:pPr>
        <w:spacing w:line="240" w:lineRule="auto"/>
        <w:rPr>
          <w:b/>
        </w:rPr>
      </w:pPr>
      <w:r w:rsidRPr="002F3EE4">
        <w:rPr>
          <w:b/>
        </w:rPr>
        <w:t>Элемент &lt;</w:t>
      </w:r>
      <w:proofErr w:type="spellStart"/>
      <w:r w:rsidRPr="002F3EE4">
        <w:rPr>
          <w:b/>
        </w:rPr>
        <w:t>canvas</w:t>
      </w:r>
      <w:proofErr w:type="spellEnd"/>
      <w:r w:rsidRPr="002F3EE4">
        <w:rPr>
          <w:b/>
        </w:rPr>
        <w:t>&gt;</w:t>
      </w:r>
    </w:p>
    <w:p w:rsidR="009B3D81" w:rsidRDefault="009B3D81" w:rsidP="00A646D2">
      <w:pPr>
        <w:spacing w:line="240" w:lineRule="auto"/>
      </w:pPr>
      <w:r w:rsidRPr="009B3D81">
        <w:t xml:space="preserve">С помощью элемента </w:t>
      </w:r>
      <w:proofErr w:type="spellStart"/>
      <w:r w:rsidRPr="009B3D81">
        <w:t>canvas</w:t>
      </w:r>
      <w:proofErr w:type="spellEnd"/>
      <w:r w:rsidRPr="009B3D81">
        <w:t xml:space="preserve"> в HTML рисуется графика всех типов сложности: от простых линий до сложных графических объектов.</w:t>
      </w:r>
    </w:p>
    <w:p w:rsidR="009B3D81" w:rsidRDefault="009B3D81" w:rsidP="00A646D2">
      <w:pPr>
        <w:spacing w:line="240" w:lineRule="auto"/>
      </w:pPr>
      <w:r w:rsidRPr="009B3D81">
        <w:t xml:space="preserve">Элемент </w:t>
      </w:r>
      <w:proofErr w:type="spellStart"/>
      <w:r w:rsidRPr="009B3D81">
        <w:t>canvas</w:t>
      </w:r>
      <w:proofErr w:type="spellEnd"/>
      <w:r w:rsidRPr="009B3D81">
        <w:t xml:space="preserve"> оформляется следующим образом:</w:t>
      </w:r>
    </w:p>
    <w:p w:rsidR="009B3D81" w:rsidRDefault="009B3D81" w:rsidP="00A646D2">
      <w:pPr>
        <w:spacing w:line="240" w:lineRule="auto"/>
        <w:rPr>
          <w:lang w:val="en-US"/>
        </w:rPr>
      </w:pPr>
      <w:r w:rsidRPr="009B3D81">
        <w:rPr>
          <w:lang w:val="en-US"/>
        </w:rPr>
        <w:t>&lt;canvas id="canvas1" width="200" height="100"&gt;&lt;/canvas&gt;</w:t>
      </w:r>
    </w:p>
    <w:p w:rsidR="009B3D81" w:rsidRPr="009B3D81" w:rsidRDefault="009B3D81" w:rsidP="00A646D2">
      <w:pPr>
        <w:spacing w:line="240" w:lineRule="auto"/>
      </w:pPr>
      <w:r w:rsidRPr="009B3D81">
        <w:t>Элемент &lt;</w:t>
      </w:r>
      <w:r w:rsidRPr="009B3D81">
        <w:rPr>
          <w:lang w:val="en-US"/>
        </w:rPr>
        <w:t>canvas</w:t>
      </w:r>
      <w:r w:rsidRPr="009B3D81">
        <w:t xml:space="preserve">&gt; является только контейнером для графики. Чтобы рисовать графику, используются сценарии (как правило, </w:t>
      </w:r>
      <w:r w:rsidRPr="009B3D81">
        <w:rPr>
          <w:lang w:val="en-US"/>
        </w:rPr>
        <w:t>JavaScript</w:t>
      </w:r>
      <w:r w:rsidRPr="009B3D81">
        <w:t>).</w:t>
      </w:r>
    </w:p>
    <w:p w:rsidR="002F3EE4" w:rsidRDefault="009B3D81" w:rsidP="00A646D2">
      <w:pPr>
        <w:spacing w:line="240" w:lineRule="auto"/>
        <w:rPr>
          <w:b/>
        </w:rPr>
      </w:pPr>
      <w:r w:rsidRPr="009B3D81">
        <w:rPr>
          <w:b/>
        </w:rPr>
        <w:t>Элемент &lt;</w:t>
      </w:r>
      <w:proofErr w:type="spellStart"/>
      <w:r w:rsidRPr="009B3D81">
        <w:rPr>
          <w:b/>
        </w:rPr>
        <w:t>canvas</w:t>
      </w:r>
      <w:proofErr w:type="spellEnd"/>
      <w:r w:rsidRPr="009B3D81">
        <w:rPr>
          <w:b/>
        </w:rPr>
        <w:t xml:space="preserve">&gt; должен иметь атрибут </w:t>
      </w:r>
      <w:proofErr w:type="spellStart"/>
      <w:r w:rsidRPr="009B3D81">
        <w:rPr>
          <w:b/>
        </w:rPr>
        <w:t>id</w:t>
      </w:r>
      <w:proofErr w:type="spellEnd"/>
      <w:r w:rsidRPr="009B3D81">
        <w:rPr>
          <w:b/>
        </w:rPr>
        <w:t xml:space="preserve"> для привязки в </w:t>
      </w:r>
      <w:proofErr w:type="spellStart"/>
      <w:r w:rsidRPr="009B3D81">
        <w:rPr>
          <w:b/>
        </w:rPr>
        <w:t>JavaScript</w:t>
      </w:r>
      <w:proofErr w:type="spellEnd"/>
      <w:r w:rsidRPr="009B3D81">
        <w:rPr>
          <w:b/>
        </w:rPr>
        <w:t>:</w:t>
      </w:r>
    </w:p>
    <w:p w:rsidR="009B3D81" w:rsidRPr="009B3D81" w:rsidRDefault="009B3D81" w:rsidP="009B3D81">
      <w:pPr>
        <w:spacing w:line="240" w:lineRule="auto"/>
        <w:rPr>
          <w:lang w:val="en-US"/>
        </w:rPr>
      </w:pPr>
      <w:r w:rsidRPr="009B3D81">
        <w:rPr>
          <w:lang w:val="en-US"/>
        </w:rPr>
        <w:t>&lt;</w:t>
      </w:r>
      <w:proofErr w:type="gramStart"/>
      <w:r w:rsidRPr="009B3D81">
        <w:rPr>
          <w:lang w:val="en-US"/>
        </w:rPr>
        <w:t>html</w:t>
      </w:r>
      <w:proofErr w:type="gramEnd"/>
      <w:r w:rsidRPr="009B3D81">
        <w:rPr>
          <w:lang w:val="en-US"/>
        </w:rPr>
        <w:t>&gt;</w:t>
      </w:r>
    </w:p>
    <w:p w:rsidR="009B3D81" w:rsidRPr="009B3D81" w:rsidRDefault="009B3D81" w:rsidP="009B3D81">
      <w:pPr>
        <w:spacing w:line="240" w:lineRule="auto"/>
        <w:rPr>
          <w:lang w:val="en-US"/>
        </w:rPr>
      </w:pPr>
      <w:r w:rsidRPr="009B3D81">
        <w:rPr>
          <w:lang w:val="en-US"/>
        </w:rPr>
        <w:t xml:space="preserve">   &lt;</w:t>
      </w:r>
      <w:proofErr w:type="gramStart"/>
      <w:r w:rsidRPr="009B3D81">
        <w:rPr>
          <w:lang w:val="en-US"/>
        </w:rPr>
        <w:t>head</w:t>
      </w:r>
      <w:proofErr w:type="gramEnd"/>
      <w:r w:rsidRPr="009B3D81">
        <w:rPr>
          <w:lang w:val="en-US"/>
        </w:rPr>
        <w:t>&gt;</w:t>
      </w:r>
    </w:p>
    <w:p w:rsidR="009B3D81" w:rsidRPr="009B3D81" w:rsidRDefault="009B3D81" w:rsidP="009B3D81">
      <w:pPr>
        <w:spacing w:line="240" w:lineRule="auto"/>
        <w:rPr>
          <w:lang w:val="en-US"/>
        </w:rPr>
      </w:pPr>
      <w:r w:rsidRPr="009B3D81">
        <w:rPr>
          <w:lang w:val="en-US"/>
        </w:rPr>
        <w:t xml:space="preserve">   &lt;</w:t>
      </w:r>
      <w:proofErr w:type="gramStart"/>
      <w:r w:rsidRPr="009B3D81">
        <w:rPr>
          <w:lang w:val="en-US"/>
        </w:rPr>
        <w:t>script</w:t>
      </w:r>
      <w:proofErr w:type="gramEnd"/>
      <w:r w:rsidRPr="009B3D81">
        <w:rPr>
          <w:lang w:val="en-US"/>
        </w:rPr>
        <w:t>&gt;</w:t>
      </w:r>
    </w:p>
    <w:p w:rsidR="009B3D81" w:rsidRPr="009B3D81" w:rsidRDefault="009B3D81" w:rsidP="009B3D81">
      <w:pPr>
        <w:spacing w:line="240" w:lineRule="auto"/>
        <w:rPr>
          <w:lang w:val="en-US"/>
        </w:rPr>
      </w:pPr>
      <w:r w:rsidRPr="009B3D81">
        <w:rPr>
          <w:lang w:val="en-US"/>
        </w:rPr>
        <w:t xml:space="preserve">   </w:t>
      </w:r>
      <w:proofErr w:type="spellStart"/>
      <w:proofErr w:type="gramStart"/>
      <w:r w:rsidRPr="009B3D81">
        <w:rPr>
          <w:lang w:val="en-US"/>
        </w:rPr>
        <w:t>var</w:t>
      </w:r>
      <w:proofErr w:type="spellEnd"/>
      <w:proofErr w:type="gramEnd"/>
      <w:r w:rsidRPr="009B3D81">
        <w:rPr>
          <w:lang w:val="en-US"/>
        </w:rPr>
        <w:t xml:space="preserve"> can = </w:t>
      </w:r>
      <w:proofErr w:type="spellStart"/>
      <w:r w:rsidRPr="009B3D81">
        <w:rPr>
          <w:lang w:val="en-US"/>
        </w:rPr>
        <w:t>document.getElementById</w:t>
      </w:r>
      <w:proofErr w:type="spellEnd"/>
      <w:r w:rsidRPr="009B3D81">
        <w:rPr>
          <w:lang w:val="en-US"/>
        </w:rPr>
        <w:t xml:space="preserve">("canvas1"); </w:t>
      </w:r>
    </w:p>
    <w:p w:rsidR="009B3D81" w:rsidRPr="009B3D81" w:rsidRDefault="009B3D81" w:rsidP="009B3D81">
      <w:pPr>
        <w:spacing w:line="240" w:lineRule="auto"/>
        <w:rPr>
          <w:lang w:val="en-US"/>
        </w:rPr>
      </w:pPr>
      <w:r w:rsidRPr="009B3D81">
        <w:rPr>
          <w:lang w:val="en-US"/>
        </w:rPr>
        <w:t xml:space="preserve">   </w:t>
      </w:r>
      <w:proofErr w:type="spellStart"/>
      <w:proofErr w:type="gramStart"/>
      <w:r w:rsidRPr="009B3D81">
        <w:rPr>
          <w:lang w:val="en-US"/>
        </w:rPr>
        <w:t>var</w:t>
      </w:r>
      <w:proofErr w:type="spellEnd"/>
      <w:proofErr w:type="gramEnd"/>
      <w:r w:rsidRPr="009B3D81">
        <w:rPr>
          <w:lang w:val="en-US"/>
        </w:rPr>
        <w:t xml:space="preserve"> </w:t>
      </w:r>
      <w:proofErr w:type="spellStart"/>
      <w:r w:rsidRPr="009B3D81">
        <w:rPr>
          <w:lang w:val="en-US"/>
        </w:rPr>
        <w:t>ctx</w:t>
      </w:r>
      <w:proofErr w:type="spellEnd"/>
      <w:r w:rsidRPr="009B3D81">
        <w:rPr>
          <w:lang w:val="en-US"/>
        </w:rPr>
        <w:t xml:space="preserve"> = </w:t>
      </w:r>
      <w:proofErr w:type="spellStart"/>
      <w:r w:rsidRPr="009B3D81">
        <w:rPr>
          <w:lang w:val="en-US"/>
        </w:rPr>
        <w:t>can.getContext</w:t>
      </w:r>
      <w:proofErr w:type="spellEnd"/>
      <w:r w:rsidRPr="009B3D81">
        <w:rPr>
          <w:lang w:val="en-US"/>
        </w:rPr>
        <w:t>("2d");</w:t>
      </w:r>
    </w:p>
    <w:p w:rsidR="009B3D81" w:rsidRPr="009B3D81" w:rsidRDefault="009B3D81" w:rsidP="009B3D81">
      <w:pPr>
        <w:spacing w:line="240" w:lineRule="auto"/>
        <w:rPr>
          <w:lang w:val="en-US"/>
        </w:rPr>
      </w:pPr>
      <w:r w:rsidRPr="009B3D81">
        <w:rPr>
          <w:lang w:val="en-US"/>
        </w:rPr>
        <w:t xml:space="preserve">   &lt;/script&gt;</w:t>
      </w:r>
    </w:p>
    <w:p w:rsidR="009B3D81" w:rsidRPr="009B3D81" w:rsidRDefault="009B3D81" w:rsidP="009B3D81">
      <w:pPr>
        <w:spacing w:line="240" w:lineRule="auto"/>
        <w:rPr>
          <w:lang w:val="en-US"/>
        </w:rPr>
      </w:pPr>
      <w:r w:rsidRPr="009B3D81">
        <w:rPr>
          <w:lang w:val="en-US"/>
        </w:rPr>
        <w:t xml:space="preserve">   &lt;/head&gt;</w:t>
      </w:r>
    </w:p>
    <w:p w:rsidR="009B3D81" w:rsidRPr="009B3D81" w:rsidRDefault="009B3D81" w:rsidP="009B3D81">
      <w:pPr>
        <w:spacing w:line="240" w:lineRule="auto"/>
        <w:rPr>
          <w:lang w:val="en-US"/>
        </w:rPr>
      </w:pPr>
      <w:r w:rsidRPr="009B3D81">
        <w:rPr>
          <w:lang w:val="en-US"/>
        </w:rPr>
        <w:t xml:space="preserve">   &lt;</w:t>
      </w:r>
      <w:proofErr w:type="gramStart"/>
      <w:r w:rsidRPr="009B3D81">
        <w:rPr>
          <w:lang w:val="en-US"/>
        </w:rPr>
        <w:t>body</w:t>
      </w:r>
      <w:proofErr w:type="gramEnd"/>
      <w:r w:rsidRPr="009B3D81">
        <w:rPr>
          <w:lang w:val="en-US"/>
        </w:rPr>
        <w:t>&gt;</w:t>
      </w:r>
    </w:p>
    <w:p w:rsidR="009B3D81" w:rsidRPr="009B3D81" w:rsidRDefault="009B3D81" w:rsidP="009B3D81">
      <w:pPr>
        <w:spacing w:line="240" w:lineRule="auto"/>
        <w:rPr>
          <w:lang w:val="en-US"/>
        </w:rPr>
      </w:pPr>
      <w:r w:rsidRPr="009B3D81">
        <w:rPr>
          <w:lang w:val="en-US"/>
        </w:rPr>
        <w:t xml:space="preserve">      &lt;canvas id="canvas1" </w:t>
      </w:r>
    </w:p>
    <w:p w:rsidR="009B3D81" w:rsidRPr="009B3D81" w:rsidRDefault="009B3D81" w:rsidP="009B3D81">
      <w:pPr>
        <w:spacing w:line="240" w:lineRule="auto"/>
        <w:rPr>
          <w:lang w:val="en-US"/>
        </w:rPr>
      </w:pPr>
      <w:r w:rsidRPr="009B3D81">
        <w:rPr>
          <w:lang w:val="en-US"/>
        </w:rPr>
        <w:lastRenderedPageBreak/>
        <w:t xml:space="preserve">   </w:t>
      </w:r>
      <w:proofErr w:type="gramStart"/>
      <w:r w:rsidRPr="009B3D81">
        <w:rPr>
          <w:lang w:val="en-US"/>
        </w:rPr>
        <w:t>width</w:t>
      </w:r>
      <w:proofErr w:type="gramEnd"/>
      <w:r w:rsidRPr="009B3D81">
        <w:rPr>
          <w:lang w:val="en-US"/>
        </w:rPr>
        <w:t xml:space="preserve">="400" height="300"&gt;&lt;/canvas&gt; </w:t>
      </w:r>
    </w:p>
    <w:p w:rsidR="009B3D81" w:rsidRPr="009B3D81" w:rsidRDefault="009B3D81" w:rsidP="009B3D81">
      <w:pPr>
        <w:spacing w:line="240" w:lineRule="auto"/>
        <w:rPr>
          <w:lang w:val="en-US"/>
        </w:rPr>
      </w:pPr>
      <w:r w:rsidRPr="009B3D81">
        <w:rPr>
          <w:lang w:val="en-US"/>
        </w:rPr>
        <w:t xml:space="preserve">   &lt;/body&gt;</w:t>
      </w:r>
    </w:p>
    <w:p w:rsidR="009B3D81" w:rsidRPr="009B3D81" w:rsidRDefault="009B3D81" w:rsidP="009B3D81">
      <w:pPr>
        <w:spacing w:line="240" w:lineRule="auto"/>
        <w:rPr>
          <w:lang w:val="en-US"/>
        </w:rPr>
      </w:pPr>
      <w:r w:rsidRPr="009B3D81">
        <w:rPr>
          <w:lang w:val="en-US"/>
        </w:rPr>
        <w:t>&lt;/html&gt;</w:t>
      </w:r>
    </w:p>
    <w:p w:rsidR="009B3D81" w:rsidRDefault="009B3D81" w:rsidP="009B3D81">
      <w:pPr>
        <w:spacing w:line="240" w:lineRule="auto"/>
      </w:pPr>
      <w:r w:rsidRPr="009B3D81">
        <w:t xml:space="preserve">С помощью метода </w:t>
      </w:r>
      <w:proofErr w:type="spellStart"/>
      <w:proofErr w:type="gramStart"/>
      <w:r w:rsidRPr="009B3D81">
        <w:rPr>
          <w:lang w:val="en-US"/>
        </w:rPr>
        <w:t>getContext</w:t>
      </w:r>
      <w:proofErr w:type="spellEnd"/>
      <w:r w:rsidRPr="009B3D81">
        <w:t>(</w:t>
      </w:r>
      <w:proofErr w:type="gramEnd"/>
      <w:r w:rsidRPr="009B3D81">
        <w:t xml:space="preserve">) получаем контекст рисования на холсте. Вам нужно познакомиться с азами </w:t>
      </w:r>
      <w:proofErr w:type="spellStart"/>
      <w:r w:rsidRPr="009B3D81">
        <w:t>JavaScript</w:t>
      </w:r>
      <w:proofErr w:type="spellEnd"/>
      <w:r w:rsidRPr="009B3D81">
        <w:t>, чтобы понимать принцип работы с холстом в HTML5.</w:t>
      </w:r>
    </w:p>
    <w:p w:rsidR="009B3D81" w:rsidRPr="009B3D81" w:rsidRDefault="009B3D81" w:rsidP="009B3D81">
      <w:pPr>
        <w:spacing w:line="240" w:lineRule="auto"/>
        <w:rPr>
          <w:b/>
        </w:rPr>
      </w:pPr>
      <w:r w:rsidRPr="009B3D81">
        <w:rPr>
          <w:b/>
        </w:rPr>
        <w:t>Координаты холста</w:t>
      </w:r>
    </w:p>
    <w:p w:rsidR="009B3D81" w:rsidRDefault="009B3D81" w:rsidP="009B3D81">
      <w:pPr>
        <w:spacing w:line="240" w:lineRule="auto"/>
      </w:pPr>
      <w:r>
        <w:t>Холст в HTML представляет собой двумерную сетку.</w:t>
      </w:r>
    </w:p>
    <w:p w:rsidR="009B3D81" w:rsidRDefault="009B3D81" w:rsidP="009B3D81">
      <w:pPr>
        <w:spacing w:line="240" w:lineRule="auto"/>
      </w:pPr>
      <w:r>
        <w:t>В верхнем левом углу холста находится начало его координат: (0,0).</w:t>
      </w:r>
    </w:p>
    <w:p w:rsidR="009B3D81" w:rsidRDefault="009B3D81" w:rsidP="009B3D81">
      <w:pPr>
        <w:spacing w:line="240" w:lineRule="auto"/>
      </w:pPr>
      <w:r>
        <w:t>По оси X значения возрастают к правому краю холста, а по оси Y - к нижнему краю холста.</w:t>
      </w:r>
    </w:p>
    <w:p w:rsidR="009B3D81" w:rsidRPr="00954B54" w:rsidRDefault="009B3D81" w:rsidP="009B3D81">
      <w:pPr>
        <w:spacing w:line="240" w:lineRule="auto"/>
        <w:rPr>
          <w:b/>
          <w:sz w:val="32"/>
          <w:szCs w:val="32"/>
          <w:lang w:val="en-US"/>
        </w:rPr>
      </w:pPr>
      <w:r w:rsidRPr="00954B54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119380</wp:posOffset>
                </wp:positionV>
                <wp:extent cx="2352675" cy="0"/>
                <wp:effectExtent l="0" t="76200" r="9525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4993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6.75pt;margin-top:9.4pt;width:185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Pr="00954B54">
        <w:rPr>
          <w:b/>
          <w:sz w:val="32"/>
          <w:szCs w:val="32"/>
          <w:lang w:val="en-US"/>
        </w:rPr>
        <w:t>x</w:t>
      </w:r>
      <w:proofErr w:type="gramEnd"/>
    </w:p>
    <w:p w:rsidR="009B3D81" w:rsidRPr="00954B54" w:rsidRDefault="009B3D81" w:rsidP="009B3D81">
      <w:pPr>
        <w:spacing w:line="240" w:lineRule="auto"/>
        <w:rPr>
          <w:b/>
          <w:sz w:val="32"/>
          <w:szCs w:val="32"/>
          <w:lang w:val="en-US"/>
        </w:rPr>
      </w:pPr>
      <w:r w:rsidRPr="00954B54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27939</wp:posOffset>
                </wp:positionV>
                <wp:extent cx="0" cy="113347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E3C2A" id="Прямая со стрелкой 3" o:spid="_x0000_s1026" type="#_x0000_t32" style="position:absolute;margin-left:2.25pt;margin-top:2.2pt;width:0;height:8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954B54" w:rsidRPr="00954B54">
        <w:rPr>
          <w:b/>
          <w:sz w:val="32"/>
          <w:szCs w:val="32"/>
          <w:lang w:val="en-US"/>
        </w:rPr>
        <w:t>Y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85"/>
      </w:tblGrid>
      <w:tr w:rsidR="009B3D81" w:rsidTr="00954B54">
        <w:trPr>
          <w:trHeight w:val="546"/>
        </w:trPr>
        <w:tc>
          <w:tcPr>
            <w:tcW w:w="3585" w:type="dxa"/>
            <w:shd w:val="clear" w:color="auto" w:fill="C5E0B3" w:themeFill="accent6" w:themeFillTint="66"/>
          </w:tcPr>
          <w:p w:rsidR="009B3D81" w:rsidRPr="009B3D81" w:rsidRDefault="009B3D81" w:rsidP="009B3D8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Canvas</w:t>
            </w:r>
          </w:p>
          <w:p w:rsidR="009B3D81" w:rsidRPr="009B3D81" w:rsidRDefault="009B3D81" w:rsidP="009B3D81">
            <w:pPr>
              <w:spacing w:line="240" w:lineRule="auto"/>
            </w:pPr>
          </w:p>
          <w:p w:rsidR="009B3D81" w:rsidRDefault="009B3D81" w:rsidP="009B3D81">
            <w:pPr>
              <w:spacing w:line="240" w:lineRule="auto"/>
            </w:pPr>
          </w:p>
        </w:tc>
      </w:tr>
    </w:tbl>
    <w:p w:rsidR="009B3D81" w:rsidRDefault="009B3D81" w:rsidP="00A646D2">
      <w:pPr>
        <w:spacing w:line="240" w:lineRule="auto"/>
        <w:rPr>
          <w:b/>
        </w:rPr>
      </w:pPr>
    </w:p>
    <w:p w:rsidR="009B3D81" w:rsidRDefault="00954B54" w:rsidP="00A646D2">
      <w:pPr>
        <w:spacing w:line="240" w:lineRule="auto"/>
      </w:pPr>
      <w:r w:rsidRPr="00954B54">
        <w:t>Элемент</w:t>
      </w:r>
      <w:r w:rsidRPr="00954B54">
        <w:rPr>
          <w:b/>
        </w:rPr>
        <w:t xml:space="preserve"> &lt;</w:t>
      </w:r>
      <w:proofErr w:type="spellStart"/>
      <w:r w:rsidRPr="00954B54">
        <w:rPr>
          <w:b/>
        </w:rPr>
        <w:t>canvas</w:t>
      </w:r>
      <w:proofErr w:type="spellEnd"/>
      <w:r w:rsidRPr="00954B54">
        <w:rPr>
          <w:b/>
        </w:rPr>
        <w:t xml:space="preserve">&gt; </w:t>
      </w:r>
      <w:r w:rsidRPr="00954B54">
        <w:t>является только контейнером для графики.</w:t>
      </w:r>
    </w:p>
    <w:p w:rsidR="00954B54" w:rsidRDefault="00954B54" w:rsidP="00A646D2">
      <w:pPr>
        <w:spacing w:line="240" w:lineRule="auto"/>
        <w:rPr>
          <w:b/>
        </w:rPr>
      </w:pPr>
      <w:r w:rsidRPr="00954B54">
        <w:rPr>
          <w:b/>
        </w:rPr>
        <w:t>Рисуем фигуры</w:t>
      </w:r>
    </w:p>
    <w:p w:rsidR="00954B54" w:rsidRDefault="00954B54" w:rsidP="00954B54">
      <w:pPr>
        <w:spacing w:line="240" w:lineRule="auto"/>
      </w:pPr>
      <w:r>
        <w:t xml:space="preserve">Посредством метода </w:t>
      </w:r>
      <w:proofErr w:type="spellStart"/>
      <w:proofErr w:type="gramStart"/>
      <w:r>
        <w:t>fillRect</w:t>
      </w:r>
      <w:proofErr w:type="spellEnd"/>
      <w:r>
        <w:t>(</w:t>
      </w:r>
      <w:proofErr w:type="gramEnd"/>
      <w:r>
        <w:t xml:space="preserve">x, y, w, h) рисуется «залитый» прямоугольник, при этом w - его ширина и h - его высота. По умолчанию используется чёрный цвет заливки. </w:t>
      </w:r>
    </w:p>
    <w:p w:rsidR="00954B54" w:rsidRDefault="00954B54" w:rsidP="00954B54">
      <w:pPr>
        <w:spacing w:line="240" w:lineRule="auto"/>
      </w:pPr>
      <w:r>
        <w:t>Здесь на холсте в позиции (20, 20) будет нарисован чёрный прямоугольник размером 100х100 пикселей:</w:t>
      </w:r>
    </w:p>
    <w:p w:rsidR="00954B54" w:rsidRDefault="00954B54" w:rsidP="00954B54">
      <w:pPr>
        <w:spacing w:line="240" w:lineRule="auto"/>
      </w:pPr>
      <w:r>
        <w:t xml:space="preserve">Свойство </w:t>
      </w:r>
      <w:proofErr w:type="spellStart"/>
      <w:r w:rsidRPr="00954B54">
        <w:rPr>
          <w:b/>
        </w:rPr>
        <w:t>fillStyle</w:t>
      </w:r>
      <w:proofErr w:type="spellEnd"/>
      <w:r w:rsidRPr="00954B54">
        <w:rPr>
          <w:b/>
        </w:rPr>
        <w:t xml:space="preserve"> </w:t>
      </w:r>
      <w:r>
        <w:t>задаст цвет, градиент или узор заливки рисунка.</w:t>
      </w:r>
    </w:p>
    <w:p w:rsidR="00954B54" w:rsidRDefault="00954B54" w:rsidP="00954B54">
      <w:pPr>
        <w:spacing w:line="240" w:lineRule="auto"/>
      </w:pPr>
      <w:r>
        <w:t>С помощью этого свойства Вы можете нарисовать, например, зелёный прямоугольник.</w:t>
      </w:r>
    </w:p>
    <w:p w:rsidR="00954B54" w:rsidRDefault="00954B54" w:rsidP="00954B54">
      <w:pPr>
        <w:spacing w:line="240" w:lineRule="auto"/>
      </w:pPr>
      <w:r>
        <w:t>На холсте в HTML можно рисовать с помощью и других методов:</w:t>
      </w:r>
    </w:p>
    <w:p w:rsidR="00954B54" w:rsidRPr="00954B54" w:rsidRDefault="00954B54" w:rsidP="00954B54">
      <w:pPr>
        <w:spacing w:line="240" w:lineRule="auto"/>
        <w:rPr>
          <w:b/>
          <w:u w:val="single"/>
        </w:rPr>
      </w:pPr>
      <w:r w:rsidRPr="00954B54">
        <w:rPr>
          <w:b/>
          <w:u w:val="single"/>
        </w:rPr>
        <w:t>Нарисовать линию</w:t>
      </w:r>
    </w:p>
    <w:p w:rsidR="00954B54" w:rsidRDefault="00954B54" w:rsidP="00954B54">
      <w:pPr>
        <w:spacing w:line="240" w:lineRule="auto"/>
      </w:pPr>
      <w:proofErr w:type="spellStart"/>
      <w:r>
        <w:t>moveTo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- задаёт стартовую точку линии</w:t>
      </w:r>
    </w:p>
    <w:p w:rsidR="00954B54" w:rsidRDefault="00954B54" w:rsidP="00954B54">
      <w:pPr>
        <w:spacing w:line="240" w:lineRule="auto"/>
      </w:pPr>
      <w:proofErr w:type="spellStart"/>
      <w:r>
        <w:t>lineTo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- задаёт конечную точку линии</w:t>
      </w:r>
    </w:p>
    <w:p w:rsidR="00954B54" w:rsidRPr="00954B54" w:rsidRDefault="00954B54" w:rsidP="00954B54">
      <w:pPr>
        <w:spacing w:line="240" w:lineRule="auto"/>
        <w:rPr>
          <w:b/>
          <w:u w:val="single"/>
        </w:rPr>
      </w:pPr>
      <w:r w:rsidRPr="00954B54">
        <w:rPr>
          <w:b/>
          <w:u w:val="single"/>
        </w:rPr>
        <w:t xml:space="preserve">Нарисовать круг </w:t>
      </w:r>
    </w:p>
    <w:p w:rsidR="00954B54" w:rsidRDefault="00954B54" w:rsidP="00954B54">
      <w:pPr>
        <w:spacing w:line="240" w:lineRule="auto"/>
      </w:pPr>
      <w:proofErr w:type="spellStart"/>
      <w:proofErr w:type="gramStart"/>
      <w:r>
        <w:t>beginPath</w:t>
      </w:r>
      <w:proofErr w:type="spellEnd"/>
      <w:r>
        <w:t>(</w:t>
      </w:r>
      <w:proofErr w:type="gramEnd"/>
      <w:r>
        <w:t>) - начинает рисовать</w:t>
      </w:r>
    </w:p>
    <w:p w:rsidR="00954B54" w:rsidRDefault="00954B54" w:rsidP="00954B54">
      <w:pPr>
        <w:spacing w:line="240" w:lineRule="auto"/>
      </w:pPr>
      <w:proofErr w:type="spellStart"/>
      <w:r>
        <w:t>arc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,r,start,stop</w:t>
      </w:r>
      <w:proofErr w:type="spellEnd"/>
      <w:r>
        <w:t>) - задаёт параметры круга</w:t>
      </w:r>
    </w:p>
    <w:p w:rsidR="00954B54" w:rsidRDefault="00954B54" w:rsidP="00954B54">
      <w:pPr>
        <w:spacing w:line="240" w:lineRule="auto"/>
      </w:pPr>
      <w:proofErr w:type="spellStart"/>
      <w:proofErr w:type="gramStart"/>
      <w:r>
        <w:t>stroke</w:t>
      </w:r>
      <w:proofErr w:type="spellEnd"/>
      <w:r>
        <w:t>(</w:t>
      </w:r>
      <w:proofErr w:type="gramEnd"/>
      <w:r>
        <w:t>) - заканчивает рисовать</w:t>
      </w:r>
    </w:p>
    <w:p w:rsidR="00954B54" w:rsidRPr="00954B54" w:rsidRDefault="00954B54" w:rsidP="00954B54">
      <w:pPr>
        <w:spacing w:line="240" w:lineRule="auto"/>
        <w:rPr>
          <w:b/>
          <w:u w:val="single"/>
        </w:rPr>
      </w:pPr>
      <w:r w:rsidRPr="00954B54">
        <w:rPr>
          <w:b/>
          <w:u w:val="single"/>
        </w:rPr>
        <w:t xml:space="preserve">Градиенты </w:t>
      </w:r>
    </w:p>
    <w:p w:rsidR="00954B54" w:rsidRDefault="00954B54" w:rsidP="00954B54">
      <w:pPr>
        <w:spacing w:line="240" w:lineRule="auto"/>
      </w:pPr>
      <w:proofErr w:type="spellStart"/>
      <w:proofErr w:type="gramStart"/>
      <w:r>
        <w:t>createLinearGradient</w:t>
      </w:r>
      <w:proofErr w:type="spellEnd"/>
      <w:r>
        <w:t>(</w:t>
      </w:r>
      <w:proofErr w:type="gramEnd"/>
      <w:r>
        <w:t>х, у, x1, y1) - создаёт объект линейного градиента</w:t>
      </w:r>
    </w:p>
    <w:p w:rsidR="00954B54" w:rsidRDefault="00954B54" w:rsidP="00954B54">
      <w:pPr>
        <w:spacing w:line="240" w:lineRule="auto"/>
      </w:pPr>
      <w:proofErr w:type="spellStart"/>
      <w:r>
        <w:t>createRadialGradient</w:t>
      </w:r>
      <w:proofErr w:type="spellEnd"/>
      <w:r>
        <w:t>(</w:t>
      </w:r>
      <w:proofErr w:type="gramStart"/>
      <w:r>
        <w:t>x,y</w:t>
      </w:r>
      <w:proofErr w:type="gramEnd"/>
      <w:r>
        <w:t>,r,x1,y1,r1) - создаёт объект кругового градиента</w:t>
      </w:r>
    </w:p>
    <w:p w:rsidR="00954B54" w:rsidRPr="00954B54" w:rsidRDefault="00954B54" w:rsidP="00954B54">
      <w:pPr>
        <w:spacing w:line="240" w:lineRule="auto"/>
        <w:rPr>
          <w:b/>
          <w:u w:val="single"/>
        </w:rPr>
      </w:pPr>
      <w:r w:rsidRPr="00954B54">
        <w:rPr>
          <w:b/>
          <w:u w:val="single"/>
        </w:rPr>
        <w:t>Нарисовать текст на холсте</w:t>
      </w:r>
    </w:p>
    <w:p w:rsidR="00954B54" w:rsidRDefault="00954B54" w:rsidP="00954B54">
      <w:pPr>
        <w:spacing w:line="240" w:lineRule="auto"/>
      </w:pPr>
      <w:proofErr w:type="spellStart"/>
      <w:r>
        <w:t>Font</w:t>
      </w:r>
      <w:proofErr w:type="spellEnd"/>
      <w:r>
        <w:t xml:space="preserve"> - задаёт параметры шрифта</w:t>
      </w:r>
    </w:p>
    <w:p w:rsidR="00954B54" w:rsidRDefault="00954B54" w:rsidP="00954B54">
      <w:pPr>
        <w:spacing w:line="240" w:lineRule="auto"/>
      </w:pPr>
      <w:proofErr w:type="spellStart"/>
      <w:r>
        <w:t>fillText</w:t>
      </w:r>
      <w:proofErr w:type="spellEnd"/>
      <w:r>
        <w:t>(</w:t>
      </w:r>
      <w:proofErr w:type="spellStart"/>
      <w:proofErr w:type="gramStart"/>
      <w:r>
        <w:t>text,x</w:t>
      </w:r>
      <w:proofErr w:type="gramEnd"/>
      <w:r>
        <w:t>,y</w:t>
      </w:r>
      <w:proofErr w:type="spellEnd"/>
      <w:r>
        <w:t>) - рисует «залитый» текст на холсте</w:t>
      </w:r>
    </w:p>
    <w:p w:rsidR="00954B54" w:rsidRDefault="00954B54" w:rsidP="00954B54">
      <w:pPr>
        <w:spacing w:line="240" w:lineRule="auto"/>
      </w:pPr>
      <w:proofErr w:type="spellStart"/>
      <w:r>
        <w:lastRenderedPageBreak/>
        <w:t>strokeText</w:t>
      </w:r>
      <w:proofErr w:type="spellEnd"/>
      <w:r>
        <w:t>(</w:t>
      </w:r>
      <w:proofErr w:type="spellStart"/>
      <w:proofErr w:type="gramStart"/>
      <w:r>
        <w:t>text,x</w:t>
      </w:r>
      <w:proofErr w:type="gramEnd"/>
      <w:r>
        <w:t>,y</w:t>
      </w:r>
      <w:proofErr w:type="spellEnd"/>
      <w:r>
        <w:t>) - рисует текст на холсте без заливки</w:t>
      </w:r>
    </w:p>
    <w:p w:rsidR="00954B54" w:rsidRPr="00954B54" w:rsidRDefault="00954B54" w:rsidP="00954B54">
      <w:pPr>
        <w:spacing w:line="240" w:lineRule="auto"/>
      </w:pPr>
      <w:r w:rsidRPr="00954B54">
        <w:t>Существует много других методов рисования фигур и иллюстраций на холсте.</w:t>
      </w:r>
    </w:p>
    <w:p w:rsidR="00A646D2" w:rsidRDefault="00A646D2" w:rsidP="00A646D2">
      <w:pPr>
        <w:spacing w:line="240" w:lineRule="auto"/>
        <w:rPr>
          <w:b/>
        </w:rPr>
      </w:pPr>
      <w:r>
        <w:rPr>
          <w:b/>
        </w:rPr>
        <w:t>4</w:t>
      </w:r>
      <w:r w:rsidRPr="00C4724F">
        <w:rPr>
          <w:b/>
        </w:rPr>
        <w:t>0.1 УРОК</w:t>
      </w:r>
    </w:p>
    <w:p w:rsidR="00AC6B61" w:rsidRDefault="00AC6B61" w:rsidP="00A646D2">
      <w:pPr>
        <w:spacing w:line="240" w:lineRule="auto"/>
        <w:rPr>
          <w:b/>
        </w:rPr>
      </w:pPr>
      <w:r w:rsidRPr="00AC6B61">
        <w:rPr>
          <w:b/>
        </w:rPr>
        <w:t xml:space="preserve">Сравнение: холст и SVG </w:t>
      </w:r>
      <w:r>
        <w:rPr>
          <w:b/>
        </w:rPr>
        <w:t>–</w:t>
      </w:r>
      <w:r w:rsidRPr="00AC6B61">
        <w:rPr>
          <w:b/>
        </w:rPr>
        <w:t xml:space="preserve"> графика</w:t>
      </w:r>
    </w:p>
    <w:p w:rsidR="00AC6B61" w:rsidRPr="00AC6B61" w:rsidRDefault="00AC6B61" w:rsidP="00AC6B61">
      <w:pPr>
        <w:spacing w:line="240" w:lineRule="auto"/>
        <w:rPr>
          <w:b/>
          <w:u w:val="single"/>
        </w:rPr>
      </w:pPr>
      <w:r w:rsidRPr="00AC6B61">
        <w:rPr>
          <w:b/>
          <w:u w:val="single"/>
        </w:rPr>
        <w:t>Холст:</w:t>
      </w:r>
    </w:p>
    <w:p w:rsidR="00AC6B61" w:rsidRDefault="00AC6B61" w:rsidP="00AC6B61">
      <w:pPr>
        <w:spacing w:line="240" w:lineRule="auto"/>
      </w:pPr>
      <w:r>
        <w:t xml:space="preserve">- объекты рисуются программным способом </w:t>
      </w:r>
    </w:p>
    <w:p w:rsidR="00AC6B61" w:rsidRDefault="00AC6B61" w:rsidP="00AC6B61">
      <w:pPr>
        <w:spacing w:line="240" w:lineRule="auto"/>
      </w:pPr>
      <w:r>
        <w:t>- рисование на основе пикселей</w:t>
      </w:r>
    </w:p>
    <w:p w:rsidR="00AC6B61" w:rsidRDefault="00AC6B61" w:rsidP="00AC6B61">
      <w:pPr>
        <w:spacing w:line="240" w:lineRule="auto"/>
      </w:pPr>
      <w:r>
        <w:t>- анимация не встроена</w:t>
      </w:r>
    </w:p>
    <w:p w:rsidR="00AC6B61" w:rsidRDefault="00AC6B61" w:rsidP="00AC6B61">
      <w:pPr>
        <w:spacing w:line="240" w:lineRule="auto"/>
      </w:pPr>
      <w:r>
        <w:t>- быстрая обработка операций рисования на основе пикселей</w:t>
      </w:r>
    </w:p>
    <w:p w:rsidR="00AC6B61" w:rsidRDefault="00AC6B61" w:rsidP="00AC6B61">
      <w:pPr>
        <w:spacing w:line="240" w:lineRule="auto"/>
      </w:pPr>
      <w:r>
        <w:t>- нужно принимать во внимание разрешение</w:t>
      </w:r>
    </w:p>
    <w:p w:rsidR="00AC6B61" w:rsidRDefault="00AC6B61" w:rsidP="00AC6B61">
      <w:pPr>
        <w:spacing w:line="240" w:lineRule="auto"/>
      </w:pPr>
      <w:r>
        <w:t>- нет поддержки обработчиков событий</w:t>
      </w:r>
    </w:p>
    <w:p w:rsidR="00AC6B61" w:rsidRDefault="00AC6B61" w:rsidP="00AC6B61">
      <w:pPr>
        <w:spacing w:line="240" w:lineRule="auto"/>
      </w:pPr>
      <w:r>
        <w:t>- возможность сохранить получившееся изображение в формате .</w:t>
      </w:r>
      <w:proofErr w:type="spellStart"/>
      <w:r>
        <w:t>png</w:t>
      </w:r>
      <w:proofErr w:type="spellEnd"/>
      <w:r>
        <w:t xml:space="preserve"> или .</w:t>
      </w:r>
      <w:proofErr w:type="spellStart"/>
      <w:r>
        <w:t>jpg</w:t>
      </w:r>
      <w:proofErr w:type="spellEnd"/>
      <w:r>
        <w:t xml:space="preserve"> </w:t>
      </w:r>
    </w:p>
    <w:p w:rsidR="00AC6B61" w:rsidRDefault="00AC6B61" w:rsidP="00AC6B61">
      <w:pPr>
        <w:spacing w:line="240" w:lineRule="auto"/>
      </w:pPr>
      <w:r>
        <w:t>- хорошо подходит для игр со сложной графикой</w:t>
      </w:r>
    </w:p>
    <w:p w:rsidR="00AC6B61" w:rsidRPr="00AC6B61" w:rsidRDefault="00AC6B61" w:rsidP="00AC6B61">
      <w:pPr>
        <w:spacing w:line="240" w:lineRule="auto"/>
        <w:rPr>
          <w:b/>
          <w:u w:val="single"/>
        </w:rPr>
      </w:pPr>
      <w:r w:rsidRPr="00AC6B61">
        <w:rPr>
          <w:b/>
          <w:u w:val="single"/>
        </w:rPr>
        <w:t xml:space="preserve">SVG </w:t>
      </w:r>
    </w:p>
    <w:p w:rsidR="00AC6B61" w:rsidRDefault="00AC6B61" w:rsidP="00AC6B61">
      <w:pPr>
        <w:spacing w:line="240" w:lineRule="auto"/>
      </w:pPr>
      <w:r>
        <w:t>- элементы являются частью модели DOM (объектной модели документа) страницы</w:t>
      </w:r>
    </w:p>
    <w:p w:rsidR="00AC6B61" w:rsidRDefault="00AC6B61" w:rsidP="00AC6B61">
      <w:pPr>
        <w:spacing w:line="240" w:lineRule="auto"/>
      </w:pPr>
      <w:r>
        <w:t xml:space="preserve">- рисование осуществляется с помощью векторов </w:t>
      </w:r>
    </w:p>
    <w:p w:rsidR="00AC6B61" w:rsidRDefault="00AC6B61" w:rsidP="00AC6B61">
      <w:pPr>
        <w:spacing w:line="240" w:lineRule="auto"/>
      </w:pPr>
      <w:r>
        <w:t>- встроены эффекты, такие как анимация</w:t>
      </w:r>
    </w:p>
    <w:p w:rsidR="00AC6B61" w:rsidRDefault="00AC6B61" w:rsidP="00AC6B61">
      <w:pPr>
        <w:spacing w:line="240" w:lineRule="auto"/>
      </w:pPr>
      <w:r>
        <w:t>- на основе более понятного стандартного синтаксиса XML</w:t>
      </w:r>
    </w:p>
    <w:p w:rsidR="00AC6B61" w:rsidRDefault="00AC6B61" w:rsidP="00AC6B61">
      <w:pPr>
        <w:spacing w:line="240" w:lineRule="auto"/>
      </w:pPr>
      <w:r>
        <w:t>- не нужно принимать во внимание разрешение</w:t>
      </w:r>
    </w:p>
    <w:p w:rsidR="00AC6B61" w:rsidRDefault="00AC6B61" w:rsidP="00AC6B61">
      <w:pPr>
        <w:spacing w:line="240" w:lineRule="auto"/>
      </w:pPr>
      <w:r>
        <w:t xml:space="preserve">- реализована поддержка обработчиков событий </w:t>
      </w:r>
    </w:p>
    <w:p w:rsidR="00AC6B61" w:rsidRDefault="00AC6B61" w:rsidP="00AC6B61">
      <w:pPr>
        <w:spacing w:line="240" w:lineRule="auto"/>
      </w:pPr>
      <w:r>
        <w:t>- не подходит для игровых приложений</w:t>
      </w:r>
    </w:p>
    <w:p w:rsidR="00AC6B61" w:rsidRDefault="00AC6B61" w:rsidP="00AC6B61">
      <w:pPr>
        <w:spacing w:line="240" w:lineRule="auto"/>
      </w:pPr>
      <w:r>
        <w:t xml:space="preserve">- лучше всего подходит для приложений с большой областью отображения (например,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)</w:t>
      </w:r>
    </w:p>
    <w:p w:rsidR="00AC6B61" w:rsidRDefault="00AC6B61" w:rsidP="00AC6B61">
      <w:pPr>
        <w:spacing w:line="240" w:lineRule="auto"/>
      </w:pPr>
      <w:r>
        <w:t>В принципе, можно использовать SVG-графику и холст вместе на одной странице, если это необходимо.</w:t>
      </w:r>
    </w:p>
    <w:p w:rsidR="00AC6B61" w:rsidRPr="00AC6B61" w:rsidRDefault="00AC6B61" w:rsidP="00A646D2">
      <w:pPr>
        <w:spacing w:line="240" w:lineRule="auto"/>
      </w:pPr>
      <w:r>
        <w:t>Тем не менее, нельзя рисовать векторные изображения поверх холста или наоборот.</w:t>
      </w:r>
    </w:p>
    <w:p w:rsidR="00A646D2" w:rsidRDefault="00A646D2" w:rsidP="00A646D2">
      <w:pPr>
        <w:spacing w:line="240" w:lineRule="auto"/>
        <w:rPr>
          <w:b/>
        </w:rPr>
      </w:pPr>
      <w:r>
        <w:rPr>
          <w:b/>
        </w:rPr>
        <w:t>41</w:t>
      </w:r>
      <w:r w:rsidRPr="00C4724F">
        <w:rPr>
          <w:b/>
        </w:rPr>
        <w:t>.1 УРОК</w:t>
      </w:r>
    </w:p>
    <w:p w:rsidR="00AC6B61" w:rsidRDefault="00AC6B61" w:rsidP="00A646D2">
      <w:pPr>
        <w:spacing w:line="240" w:lineRule="auto"/>
        <w:rPr>
          <w:b/>
        </w:rPr>
      </w:pPr>
      <w:r w:rsidRPr="00AC6B61">
        <w:rPr>
          <w:b/>
        </w:rPr>
        <w:t>Работаем дальше с холстом</w:t>
      </w:r>
    </w:p>
    <w:p w:rsidR="00AC6B61" w:rsidRDefault="00AC6B61" w:rsidP="00A646D2">
      <w:pPr>
        <w:spacing w:line="240" w:lineRule="auto"/>
      </w:pPr>
      <w:r w:rsidRPr="00AC6B61">
        <w:t xml:space="preserve">Элемент </w:t>
      </w:r>
      <w:proofErr w:type="spellStart"/>
      <w:r w:rsidRPr="00AC6B61">
        <w:t>canvas</w:t>
      </w:r>
      <w:proofErr w:type="spellEnd"/>
      <w:r w:rsidRPr="00AC6B61">
        <w:t xml:space="preserve"> можно трансформировать. В качестве примера мы написали некоторый текст на холсте в позиции (20, 10).</w:t>
      </w:r>
    </w:p>
    <w:p w:rsidR="00AC6B61" w:rsidRDefault="00AC6B61" w:rsidP="00A646D2">
      <w:pPr>
        <w:spacing w:line="240" w:lineRule="auto"/>
      </w:pPr>
      <w:r w:rsidRPr="00AC6B61">
        <w:t xml:space="preserve">Метод </w:t>
      </w:r>
      <w:proofErr w:type="spellStart"/>
      <w:r w:rsidRPr="00AC6B61">
        <w:t>translate</w:t>
      </w:r>
      <w:proofErr w:type="spellEnd"/>
      <w:r w:rsidRPr="00AC6B61">
        <w:t>(</w:t>
      </w:r>
      <w:proofErr w:type="spellStart"/>
      <w:proofErr w:type="gramStart"/>
      <w:r w:rsidRPr="00AC6B61">
        <w:t>x,y</w:t>
      </w:r>
      <w:proofErr w:type="spellEnd"/>
      <w:proofErr w:type="gramEnd"/>
      <w:r w:rsidRPr="00AC6B61">
        <w:t>) используется для перемещения холста. х указывает, как далеко нужно переместить сетку по горизонтали, а у — как далеко нужно переместить сетку по вертикали.</w:t>
      </w:r>
    </w:p>
    <w:p w:rsidR="00AC6B61" w:rsidRPr="00AC6B61" w:rsidRDefault="00AC6B61" w:rsidP="00A646D2">
      <w:pPr>
        <w:spacing w:line="240" w:lineRule="auto"/>
      </w:pPr>
      <w:proofErr w:type="spellStart"/>
      <w:r w:rsidRPr="00AC6B61">
        <w:t>Canvas</w:t>
      </w:r>
      <w:proofErr w:type="spellEnd"/>
      <w:r w:rsidRPr="00AC6B61">
        <w:t xml:space="preserve"> включает несколько способов рисования контуров, кругов, окон, текста и добавления изображений.</w:t>
      </w:r>
    </w:p>
    <w:p w:rsidR="00AC6B61" w:rsidRDefault="00AC6B61" w:rsidP="00A646D2">
      <w:pPr>
        <w:spacing w:line="240" w:lineRule="auto"/>
        <w:rPr>
          <w:b/>
        </w:rPr>
      </w:pPr>
      <w:r w:rsidRPr="00AC6B61">
        <w:rPr>
          <w:b/>
        </w:rPr>
        <w:t xml:space="preserve">Метод </w:t>
      </w:r>
      <w:proofErr w:type="spellStart"/>
      <w:proofErr w:type="gramStart"/>
      <w:r w:rsidRPr="00AC6B61">
        <w:rPr>
          <w:b/>
        </w:rPr>
        <w:t>rotate</w:t>
      </w:r>
      <w:proofErr w:type="spellEnd"/>
      <w:r w:rsidRPr="00AC6B61">
        <w:rPr>
          <w:b/>
        </w:rPr>
        <w:t>(</w:t>
      </w:r>
      <w:proofErr w:type="gramEnd"/>
      <w:r w:rsidRPr="00AC6B61">
        <w:rPr>
          <w:b/>
        </w:rPr>
        <w:t>)</w:t>
      </w:r>
    </w:p>
    <w:p w:rsidR="00AC6B61" w:rsidRPr="00AC6B61" w:rsidRDefault="00AC6B61" w:rsidP="00AC6B61">
      <w:pPr>
        <w:spacing w:line="240" w:lineRule="auto"/>
      </w:pPr>
      <w:r w:rsidRPr="00AC6B61">
        <w:t xml:space="preserve">Метод </w:t>
      </w:r>
      <w:proofErr w:type="spellStart"/>
      <w:proofErr w:type="gramStart"/>
      <w:r w:rsidRPr="00AC6B61">
        <w:rPr>
          <w:b/>
        </w:rPr>
        <w:t>rotate</w:t>
      </w:r>
      <w:proofErr w:type="spellEnd"/>
      <w:r w:rsidRPr="00AC6B61">
        <w:rPr>
          <w:b/>
        </w:rPr>
        <w:t>(</w:t>
      </w:r>
      <w:proofErr w:type="gramEnd"/>
      <w:r w:rsidRPr="00AC6B61">
        <w:rPr>
          <w:b/>
        </w:rPr>
        <w:t>)</w:t>
      </w:r>
      <w:r w:rsidRPr="00AC6B61">
        <w:t xml:space="preserve"> используется для вращения холста в HTML5. Параметр задаётся в радианах, а не градусах.</w:t>
      </w:r>
    </w:p>
    <w:p w:rsidR="00AC6B61" w:rsidRDefault="00AC6B61" w:rsidP="00AC6B61">
      <w:pPr>
        <w:spacing w:line="240" w:lineRule="auto"/>
      </w:pPr>
      <w:r w:rsidRPr="00AC6B61">
        <w:t>В примере внизу показан один и тот же прямоугольник до и после применения вращения:</w:t>
      </w:r>
    </w:p>
    <w:p w:rsidR="004D3ED9" w:rsidRDefault="004D3ED9" w:rsidP="00AC6B61">
      <w:pPr>
        <w:spacing w:line="240" w:lineRule="auto"/>
      </w:pPr>
      <w:r w:rsidRPr="004D3ED9">
        <w:t>Поворот влияет только на рисунки, созданные после завершения поворота.</w:t>
      </w:r>
    </w:p>
    <w:p w:rsidR="00346690" w:rsidRPr="00346690" w:rsidRDefault="00346690" w:rsidP="00AC6B61">
      <w:pPr>
        <w:spacing w:line="240" w:lineRule="auto"/>
        <w:rPr>
          <w:b/>
        </w:rPr>
      </w:pPr>
      <w:r w:rsidRPr="00346690">
        <w:rPr>
          <w:b/>
        </w:rPr>
        <w:t xml:space="preserve">Метод </w:t>
      </w:r>
      <w:proofErr w:type="spellStart"/>
      <w:proofErr w:type="gramStart"/>
      <w:r w:rsidRPr="00346690">
        <w:rPr>
          <w:b/>
        </w:rPr>
        <w:t>scale</w:t>
      </w:r>
      <w:proofErr w:type="spellEnd"/>
      <w:r w:rsidRPr="00346690">
        <w:rPr>
          <w:b/>
        </w:rPr>
        <w:t>(</w:t>
      </w:r>
      <w:proofErr w:type="gramEnd"/>
      <w:r w:rsidRPr="00346690">
        <w:rPr>
          <w:b/>
        </w:rPr>
        <w:t>)</w:t>
      </w:r>
    </w:p>
    <w:p w:rsidR="00346690" w:rsidRDefault="00346690" w:rsidP="00346690">
      <w:pPr>
        <w:spacing w:line="240" w:lineRule="auto"/>
      </w:pPr>
      <w:r>
        <w:t xml:space="preserve">Метод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) масштабирует текущий рисунок. Требует два параметра:</w:t>
      </w:r>
    </w:p>
    <w:p w:rsidR="00346690" w:rsidRDefault="00346690" w:rsidP="00346690">
      <w:pPr>
        <w:spacing w:line="240" w:lineRule="auto"/>
      </w:pPr>
      <w:r>
        <w:lastRenderedPageBreak/>
        <w:t>- во сколько раз изображение должно быть масштабировано вдоль оси X</w:t>
      </w:r>
    </w:p>
    <w:p w:rsidR="00346690" w:rsidRDefault="00346690" w:rsidP="00346690">
      <w:pPr>
        <w:spacing w:line="240" w:lineRule="auto"/>
      </w:pPr>
      <w:r>
        <w:t>- во сколько раз изображение должно быть масштабировано вдоль оси Y</w:t>
      </w:r>
    </w:p>
    <w:p w:rsidR="00346690" w:rsidRDefault="00346690" w:rsidP="00346690">
      <w:pPr>
        <w:spacing w:line="240" w:lineRule="auto"/>
      </w:pPr>
      <w:r w:rsidRPr="00346690">
        <w:t>В результате холст будет масштабирован в 1,5 раза вдоль оси X и в 4 раза вдоль оси Y:</w:t>
      </w:r>
    </w:p>
    <w:p w:rsidR="00346690" w:rsidRPr="00AC6B61" w:rsidRDefault="00346690" w:rsidP="00346690">
      <w:pPr>
        <w:spacing w:line="240" w:lineRule="auto"/>
      </w:pPr>
      <w:r w:rsidRPr="00346690">
        <w:t>Если вы масштабируете рисунок, все будущие рисунки также будут масштабированы.</w:t>
      </w:r>
    </w:p>
    <w:p w:rsidR="00A646D2" w:rsidRDefault="00A646D2" w:rsidP="00A646D2">
      <w:pPr>
        <w:spacing w:line="240" w:lineRule="auto"/>
        <w:rPr>
          <w:b/>
        </w:rPr>
      </w:pPr>
      <w:r>
        <w:rPr>
          <w:b/>
        </w:rPr>
        <w:t>42</w:t>
      </w:r>
      <w:r w:rsidRPr="00C4724F">
        <w:rPr>
          <w:b/>
        </w:rPr>
        <w:t>.1 УРОК</w:t>
      </w:r>
      <w:r w:rsidR="00B84C4C" w:rsidRPr="00B84C4C">
        <w:rPr>
          <w:b/>
        </w:rPr>
        <w:t xml:space="preserve"> </w:t>
      </w:r>
      <w:r w:rsidR="00B84C4C">
        <w:rPr>
          <w:b/>
        </w:rPr>
        <w:t>(13.10.2021)</w:t>
      </w:r>
    </w:p>
    <w:p w:rsidR="00B84C4C" w:rsidRDefault="00B84C4C" w:rsidP="00A646D2">
      <w:pPr>
        <w:spacing w:line="240" w:lineRule="auto"/>
        <w:rPr>
          <w:b/>
        </w:rPr>
      </w:pPr>
      <w:r w:rsidRPr="00B84C4C">
        <w:rPr>
          <w:b/>
        </w:rPr>
        <w:t>Формы в HTML5</w:t>
      </w:r>
    </w:p>
    <w:p w:rsidR="00B84C4C" w:rsidRDefault="00B84C4C" w:rsidP="00B84C4C">
      <w:pPr>
        <w:spacing w:line="240" w:lineRule="auto"/>
      </w:pPr>
      <w:r>
        <w:t>HTML5 привносит много новых возможностей и совершенствований в технологию веб-форм. С целью повышения удобства просмотра веб-страниц были разработаны и добавлены новые атрибуты и способы ввода данных. Синтаксис веб-форм в HTML5 такой же, как был в HTML4:</w:t>
      </w:r>
    </w:p>
    <w:p w:rsidR="00B84C4C" w:rsidRDefault="00B84C4C" w:rsidP="00B84C4C">
      <w:pPr>
        <w:spacing w:line="240" w:lineRule="auto"/>
      </w:pPr>
      <w:r w:rsidRPr="00B84C4C">
        <w:t xml:space="preserve">Используйте атрибут </w:t>
      </w:r>
      <w:proofErr w:type="spellStart"/>
      <w:r w:rsidRPr="00B84C4C">
        <w:t>novalidate</w:t>
      </w:r>
      <w:proofErr w:type="spellEnd"/>
      <w:r w:rsidRPr="00B84C4C">
        <w:t>, чтобы избежать проверки формы при отправке.</w:t>
      </w:r>
    </w:p>
    <w:p w:rsidR="00B84C4C" w:rsidRDefault="00B84C4C" w:rsidP="00B84C4C">
      <w:pPr>
        <w:spacing w:line="240" w:lineRule="auto"/>
      </w:pPr>
      <w:r w:rsidRPr="00B84C4C">
        <w:t xml:space="preserve">В HTML5 появился новый атрибут заполнителя </w:t>
      </w:r>
      <w:proofErr w:type="spellStart"/>
      <w:r w:rsidRPr="00B84C4C">
        <w:rPr>
          <w:b/>
        </w:rPr>
        <w:t>placeholder</w:t>
      </w:r>
      <w:proofErr w:type="spellEnd"/>
      <w:r w:rsidRPr="00B84C4C">
        <w:rPr>
          <w:b/>
        </w:rPr>
        <w:t>.</w:t>
      </w:r>
      <w:r w:rsidRPr="00B84C4C">
        <w:t xml:space="preserve">  В элементах &lt;</w:t>
      </w:r>
      <w:proofErr w:type="spellStart"/>
      <w:r w:rsidRPr="00B84C4C">
        <w:t>input</w:t>
      </w:r>
      <w:proofErr w:type="spellEnd"/>
      <w:r w:rsidRPr="00B84C4C">
        <w:t>&gt; и &lt;</w:t>
      </w:r>
      <w:proofErr w:type="spellStart"/>
      <w:r w:rsidRPr="00B84C4C">
        <w:t>textarea</w:t>
      </w:r>
      <w:proofErr w:type="spellEnd"/>
      <w:r w:rsidRPr="00B84C4C">
        <w:t>&gt; этот атрибут содержит подсказку для пользователя о том, какая информация может быть введена в данное поле.</w:t>
      </w:r>
    </w:p>
    <w:p w:rsidR="00B84C4C" w:rsidRDefault="00B84C4C" w:rsidP="00B84C4C">
      <w:pPr>
        <w:spacing w:line="240" w:lineRule="auto"/>
      </w:pPr>
      <w:r w:rsidRPr="00B84C4C">
        <w:t xml:space="preserve">Атрибут </w:t>
      </w:r>
      <w:proofErr w:type="spellStart"/>
      <w:r w:rsidRPr="00E4792F">
        <w:rPr>
          <w:b/>
        </w:rPr>
        <w:t>autofocus</w:t>
      </w:r>
      <w:proofErr w:type="spellEnd"/>
      <w:r w:rsidRPr="00E4792F">
        <w:rPr>
          <w:b/>
        </w:rPr>
        <w:t xml:space="preserve"> </w:t>
      </w:r>
      <w:r w:rsidRPr="00B84C4C">
        <w:t>ставит курсор в нужное поле ввода, когда форма загрузится:</w:t>
      </w:r>
    </w:p>
    <w:p w:rsidR="00E4792F" w:rsidRDefault="00E4792F" w:rsidP="00B84C4C">
      <w:pPr>
        <w:spacing w:line="240" w:lineRule="auto"/>
      </w:pPr>
      <w:r w:rsidRPr="00E4792F">
        <w:t xml:space="preserve">Атрибут </w:t>
      </w:r>
      <w:proofErr w:type="spellStart"/>
      <w:r w:rsidRPr="00E4792F">
        <w:rPr>
          <w:b/>
        </w:rPr>
        <w:t>required</w:t>
      </w:r>
      <w:proofErr w:type="spellEnd"/>
      <w:r w:rsidRPr="00E4792F">
        <w:t xml:space="preserve"> указывает браузеру, что заполнение формы необходимо.</w:t>
      </w:r>
    </w:p>
    <w:p w:rsidR="00E4792F" w:rsidRPr="00E4792F" w:rsidRDefault="00E4792F" w:rsidP="00B84C4C">
      <w:pPr>
        <w:spacing w:line="240" w:lineRule="auto"/>
        <w:rPr>
          <w:b/>
        </w:rPr>
      </w:pPr>
      <w:r w:rsidRPr="00E4792F">
        <w:rPr>
          <w:b/>
        </w:rPr>
        <w:t>Формы с обязательными полями</w:t>
      </w:r>
    </w:p>
    <w:p w:rsidR="00E4792F" w:rsidRDefault="00E4792F" w:rsidP="00B84C4C">
      <w:pPr>
        <w:spacing w:line="240" w:lineRule="auto"/>
      </w:pPr>
      <w:r w:rsidRPr="00E4792F">
        <w:t xml:space="preserve">Атрибут </w:t>
      </w:r>
      <w:proofErr w:type="spellStart"/>
      <w:r w:rsidRPr="00E4792F">
        <w:rPr>
          <w:b/>
        </w:rPr>
        <w:t>required</w:t>
      </w:r>
      <w:proofErr w:type="spellEnd"/>
      <w:r w:rsidRPr="00E4792F">
        <w:rPr>
          <w:b/>
        </w:rPr>
        <w:t xml:space="preserve"> </w:t>
      </w:r>
      <w:r w:rsidRPr="00E4792F">
        <w:t>используется, когда нужно сделать поля ввода обязательными для заполнения.</w:t>
      </w:r>
      <w:r>
        <w:t xml:space="preserve"> </w:t>
      </w:r>
      <w:r w:rsidRPr="00E4792F">
        <w:t>Пользователь не сможет отправить форму, если не были заполнены все обязательные поля.</w:t>
      </w:r>
    </w:p>
    <w:p w:rsidR="00E4792F" w:rsidRDefault="00E4792F" w:rsidP="00E4792F">
      <w:pPr>
        <w:spacing w:line="240" w:lineRule="auto"/>
      </w:pPr>
      <w:r>
        <w:t xml:space="preserve">Атрибут </w:t>
      </w:r>
      <w:proofErr w:type="spellStart"/>
      <w:r w:rsidRPr="00460C16">
        <w:rPr>
          <w:b/>
        </w:rPr>
        <w:t>autocomplete</w:t>
      </w:r>
      <w:proofErr w:type="spellEnd"/>
      <w:r>
        <w:t xml:space="preserve"> используется, когда нужно указать, будет ли работать функция </w:t>
      </w:r>
      <w:proofErr w:type="spellStart"/>
      <w:r>
        <w:t>автозаполнения</w:t>
      </w:r>
      <w:proofErr w:type="spellEnd"/>
      <w:r>
        <w:t xml:space="preserve"> формы.</w:t>
      </w:r>
    </w:p>
    <w:p w:rsidR="00E4792F" w:rsidRDefault="00E4792F" w:rsidP="00E4792F">
      <w:pPr>
        <w:spacing w:line="240" w:lineRule="auto"/>
      </w:pPr>
      <w:r>
        <w:t xml:space="preserve">Когда </w:t>
      </w:r>
      <w:proofErr w:type="spellStart"/>
      <w:r>
        <w:t>автозаполнение</w:t>
      </w:r>
      <w:proofErr w:type="spellEnd"/>
      <w:r>
        <w:t xml:space="preserve"> включено, браузер автоматически заполнит поля, исходя из ранее введённых пользователем данных.</w:t>
      </w:r>
    </w:p>
    <w:p w:rsidR="00E4792F" w:rsidRPr="00E4792F" w:rsidRDefault="00E4792F" w:rsidP="00E4792F">
      <w:pPr>
        <w:spacing w:line="240" w:lineRule="auto"/>
        <w:rPr>
          <w:b/>
          <w:u w:val="single"/>
        </w:rPr>
      </w:pPr>
      <w:r w:rsidRPr="00E4792F">
        <w:rPr>
          <w:b/>
          <w:u w:val="single"/>
        </w:rPr>
        <w:t xml:space="preserve">В HTML5 добавлены новые поля ввода </w:t>
      </w:r>
      <w:proofErr w:type="spellStart"/>
      <w:r w:rsidRPr="00E4792F">
        <w:rPr>
          <w:b/>
          <w:u w:val="single"/>
        </w:rPr>
        <w:t>input</w:t>
      </w:r>
      <w:proofErr w:type="spellEnd"/>
      <w:r w:rsidRPr="00E4792F">
        <w:rPr>
          <w:b/>
          <w:u w:val="single"/>
        </w:rPr>
        <w:t xml:space="preserve"> </w:t>
      </w:r>
      <w:proofErr w:type="spellStart"/>
      <w:r w:rsidRPr="00E4792F">
        <w:rPr>
          <w:b/>
          <w:u w:val="single"/>
        </w:rPr>
        <w:t>type</w:t>
      </w:r>
      <w:proofErr w:type="spellEnd"/>
      <w:r w:rsidRPr="00E4792F">
        <w:rPr>
          <w:b/>
          <w:u w:val="single"/>
        </w:rPr>
        <w:t>:</w:t>
      </w:r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gramStart"/>
      <w:r w:rsidRPr="00E4792F">
        <w:rPr>
          <w:lang w:val="en-US"/>
        </w:rPr>
        <w:t>color</w:t>
      </w:r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gramStart"/>
      <w:r w:rsidRPr="00E4792F">
        <w:rPr>
          <w:lang w:val="en-US"/>
        </w:rPr>
        <w:t>date</w:t>
      </w:r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spellStart"/>
      <w:proofErr w:type="gramStart"/>
      <w:r w:rsidRPr="00E4792F">
        <w:rPr>
          <w:lang w:val="en-US"/>
        </w:rPr>
        <w:t>datetime</w:t>
      </w:r>
      <w:proofErr w:type="spellEnd"/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spellStart"/>
      <w:proofErr w:type="gramStart"/>
      <w:r w:rsidRPr="00E4792F">
        <w:rPr>
          <w:lang w:val="en-US"/>
        </w:rPr>
        <w:t>datetime</w:t>
      </w:r>
      <w:proofErr w:type="spellEnd"/>
      <w:r w:rsidRPr="00E4792F">
        <w:rPr>
          <w:lang w:val="en-US"/>
        </w:rPr>
        <w:t>-local</w:t>
      </w:r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gramStart"/>
      <w:r w:rsidRPr="00E4792F">
        <w:rPr>
          <w:lang w:val="en-US"/>
        </w:rPr>
        <w:t>email</w:t>
      </w:r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gramStart"/>
      <w:r w:rsidRPr="00E4792F">
        <w:rPr>
          <w:lang w:val="en-US"/>
        </w:rPr>
        <w:t>month</w:t>
      </w:r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gramStart"/>
      <w:r w:rsidRPr="00E4792F">
        <w:rPr>
          <w:lang w:val="en-US"/>
        </w:rPr>
        <w:t>number</w:t>
      </w:r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gramStart"/>
      <w:r w:rsidRPr="00E4792F">
        <w:rPr>
          <w:lang w:val="en-US"/>
        </w:rPr>
        <w:t>range</w:t>
      </w:r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gramStart"/>
      <w:r w:rsidRPr="00E4792F">
        <w:rPr>
          <w:lang w:val="en-US"/>
        </w:rPr>
        <w:t>search</w:t>
      </w:r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spellStart"/>
      <w:proofErr w:type="gramStart"/>
      <w:r w:rsidRPr="00E4792F">
        <w:rPr>
          <w:lang w:val="en-US"/>
        </w:rPr>
        <w:t>tel</w:t>
      </w:r>
      <w:proofErr w:type="spellEnd"/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gramStart"/>
      <w:r w:rsidRPr="00E4792F">
        <w:rPr>
          <w:lang w:val="en-US"/>
        </w:rPr>
        <w:t>time</w:t>
      </w:r>
      <w:proofErr w:type="gramEnd"/>
    </w:p>
    <w:p w:rsidR="00E4792F" w:rsidRDefault="00E4792F" w:rsidP="00E4792F">
      <w:pPr>
        <w:spacing w:line="240" w:lineRule="auto"/>
      </w:pPr>
      <w:r>
        <w:t xml:space="preserve">- </w:t>
      </w:r>
      <w:proofErr w:type="spellStart"/>
      <w:r>
        <w:t>url</w:t>
      </w:r>
      <w:proofErr w:type="spellEnd"/>
    </w:p>
    <w:p w:rsidR="00E4792F" w:rsidRDefault="00E4792F" w:rsidP="00E4792F">
      <w:pPr>
        <w:spacing w:line="240" w:lineRule="auto"/>
      </w:pPr>
      <w:r>
        <w:t xml:space="preserve">- </w:t>
      </w:r>
      <w:proofErr w:type="spellStart"/>
      <w:r>
        <w:t>week</w:t>
      </w:r>
      <w:proofErr w:type="spellEnd"/>
    </w:p>
    <w:p w:rsidR="00E4792F" w:rsidRPr="00E4792F" w:rsidRDefault="00E4792F" w:rsidP="00E4792F">
      <w:pPr>
        <w:spacing w:line="240" w:lineRule="auto"/>
        <w:rPr>
          <w:b/>
          <w:u w:val="single"/>
        </w:rPr>
      </w:pPr>
      <w:r w:rsidRPr="00E4792F">
        <w:rPr>
          <w:b/>
          <w:u w:val="single"/>
        </w:rPr>
        <w:t>Новые атрибуты полей ввода в HTML5:</w:t>
      </w:r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gramStart"/>
      <w:r w:rsidRPr="00E4792F">
        <w:rPr>
          <w:lang w:val="en-US"/>
        </w:rPr>
        <w:t>autofocus</w:t>
      </w:r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gramStart"/>
      <w:r w:rsidRPr="00E4792F">
        <w:rPr>
          <w:lang w:val="en-US"/>
        </w:rPr>
        <w:t>form</w:t>
      </w:r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spellStart"/>
      <w:proofErr w:type="gramStart"/>
      <w:r w:rsidRPr="00E4792F">
        <w:rPr>
          <w:lang w:val="en-US"/>
        </w:rPr>
        <w:t>formaction</w:t>
      </w:r>
      <w:proofErr w:type="spellEnd"/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lastRenderedPageBreak/>
        <w:t xml:space="preserve">- </w:t>
      </w:r>
      <w:proofErr w:type="spellStart"/>
      <w:proofErr w:type="gramStart"/>
      <w:r w:rsidRPr="00E4792F">
        <w:rPr>
          <w:lang w:val="en-US"/>
        </w:rPr>
        <w:t>formenctype</w:t>
      </w:r>
      <w:proofErr w:type="spellEnd"/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spellStart"/>
      <w:proofErr w:type="gramStart"/>
      <w:r w:rsidRPr="00E4792F">
        <w:rPr>
          <w:lang w:val="en-US"/>
        </w:rPr>
        <w:t>formmethod</w:t>
      </w:r>
      <w:proofErr w:type="spellEnd"/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spellStart"/>
      <w:proofErr w:type="gramStart"/>
      <w:r w:rsidRPr="00E4792F">
        <w:rPr>
          <w:lang w:val="en-US"/>
        </w:rPr>
        <w:t>formnovalidate</w:t>
      </w:r>
      <w:proofErr w:type="spellEnd"/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spellStart"/>
      <w:proofErr w:type="gramStart"/>
      <w:r w:rsidRPr="00E4792F">
        <w:rPr>
          <w:lang w:val="en-US"/>
        </w:rPr>
        <w:t>formtarget</w:t>
      </w:r>
      <w:proofErr w:type="spellEnd"/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gramStart"/>
      <w:r w:rsidRPr="00E4792F">
        <w:rPr>
          <w:lang w:val="en-US"/>
        </w:rPr>
        <w:t>height</w:t>
      </w:r>
      <w:proofErr w:type="gramEnd"/>
      <w:r w:rsidRPr="00E4792F">
        <w:rPr>
          <w:lang w:val="en-US"/>
        </w:rPr>
        <w:t xml:space="preserve"> and width</w:t>
      </w:r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gramStart"/>
      <w:r w:rsidRPr="00E4792F">
        <w:rPr>
          <w:lang w:val="en-US"/>
        </w:rPr>
        <w:t>list</w:t>
      </w:r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gramStart"/>
      <w:r w:rsidRPr="00E4792F">
        <w:rPr>
          <w:lang w:val="en-US"/>
        </w:rPr>
        <w:t>min</w:t>
      </w:r>
      <w:proofErr w:type="gramEnd"/>
      <w:r w:rsidRPr="00E4792F">
        <w:rPr>
          <w:lang w:val="en-US"/>
        </w:rPr>
        <w:t xml:space="preserve"> and max</w:t>
      </w:r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gramStart"/>
      <w:r w:rsidRPr="00E4792F">
        <w:rPr>
          <w:lang w:val="en-US"/>
        </w:rPr>
        <w:t>multiple</w:t>
      </w:r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gramStart"/>
      <w:r w:rsidRPr="00E4792F">
        <w:rPr>
          <w:lang w:val="en-US"/>
        </w:rPr>
        <w:t>pattern</w:t>
      </w:r>
      <w:proofErr w:type="gramEnd"/>
      <w:r w:rsidRPr="00E4792F">
        <w:rPr>
          <w:lang w:val="en-US"/>
        </w:rPr>
        <w:t xml:space="preserve"> (</w:t>
      </w:r>
      <w:proofErr w:type="spellStart"/>
      <w:r w:rsidRPr="00E4792F">
        <w:rPr>
          <w:lang w:val="en-US"/>
        </w:rPr>
        <w:t>regexp</w:t>
      </w:r>
      <w:proofErr w:type="spellEnd"/>
      <w:r w:rsidRPr="00E4792F">
        <w:rPr>
          <w:lang w:val="en-US"/>
        </w:rPr>
        <w:t>)</w:t>
      </w:r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gramStart"/>
      <w:r w:rsidRPr="00E4792F">
        <w:rPr>
          <w:lang w:val="en-US"/>
        </w:rPr>
        <w:t>placeholder</w:t>
      </w:r>
      <w:proofErr w:type="gramEnd"/>
    </w:p>
    <w:p w:rsidR="00E4792F" w:rsidRP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>- required</w:t>
      </w:r>
    </w:p>
    <w:p w:rsidR="00E4792F" w:rsidRDefault="00E4792F" w:rsidP="00E4792F">
      <w:pPr>
        <w:spacing w:line="240" w:lineRule="auto"/>
        <w:rPr>
          <w:lang w:val="en-US"/>
        </w:rPr>
      </w:pPr>
      <w:r w:rsidRPr="00E4792F">
        <w:rPr>
          <w:lang w:val="en-US"/>
        </w:rPr>
        <w:t xml:space="preserve">- </w:t>
      </w:r>
      <w:proofErr w:type="gramStart"/>
      <w:r w:rsidRPr="00E4792F">
        <w:rPr>
          <w:lang w:val="en-US"/>
        </w:rPr>
        <w:t>step</w:t>
      </w:r>
      <w:proofErr w:type="gramEnd"/>
    </w:p>
    <w:p w:rsidR="00E4792F" w:rsidRDefault="00E4792F" w:rsidP="00E4792F">
      <w:pPr>
        <w:spacing w:line="240" w:lineRule="auto"/>
        <w:rPr>
          <w:lang w:val="en-US"/>
        </w:rPr>
      </w:pPr>
    </w:p>
    <w:p w:rsidR="00E4792F" w:rsidRPr="00E4792F" w:rsidRDefault="00E4792F" w:rsidP="00E4792F">
      <w:pPr>
        <w:spacing w:line="240" w:lineRule="auto"/>
      </w:pPr>
      <w:r w:rsidRPr="00E4792F">
        <w:t xml:space="preserve">Поля ввода, не поддерживаемые старыми браузерами, будут восприниматься ими как поля ввода </w:t>
      </w:r>
      <w:r w:rsidRPr="00E4792F">
        <w:rPr>
          <w:lang w:val="en-US"/>
        </w:rPr>
        <w:t>text</w:t>
      </w:r>
      <w:r w:rsidRPr="00E4792F">
        <w:t>.</w:t>
      </w:r>
    </w:p>
    <w:p w:rsidR="00A646D2" w:rsidRDefault="00A646D2" w:rsidP="00A646D2">
      <w:pPr>
        <w:spacing w:line="240" w:lineRule="auto"/>
        <w:rPr>
          <w:b/>
        </w:rPr>
      </w:pPr>
      <w:r w:rsidRPr="00E4792F">
        <w:rPr>
          <w:b/>
          <w:lang w:val="en-US"/>
        </w:rPr>
        <w:t xml:space="preserve">43.1 </w:t>
      </w:r>
      <w:r w:rsidRPr="00C4724F">
        <w:rPr>
          <w:b/>
        </w:rPr>
        <w:t>УРОК</w:t>
      </w:r>
    </w:p>
    <w:p w:rsidR="00850DD6" w:rsidRDefault="00850DD6" w:rsidP="00A646D2">
      <w:pPr>
        <w:spacing w:line="240" w:lineRule="auto"/>
        <w:rPr>
          <w:b/>
          <w:lang w:val="en-US"/>
        </w:rPr>
      </w:pPr>
      <w:proofErr w:type="spellStart"/>
      <w:r w:rsidRPr="00850DD6">
        <w:rPr>
          <w:b/>
          <w:lang w:val="en-US"/>
        </w:rPr>
        <w:t>Создаём</w:t>
      </w:r>
      <w:proofErr w:type="spellEnd"/>
      <w:r w:rsidRPr="00850DD6">
        <w:rPr>
          <w:b/>
          <w:lang w:val="en-US"/>
        </w:rPr>
        <w:t xml:space="preserve"> </w:t>
      </w:r>
      <w:proofErr w:type="spellStart"/>
      <w:r w:rsidRPr="00850DD6">
        <w:rPr>
          <w:b/>
          <w:lang w:val="en-US"/>
        </w:rPr>
        <w:t>окно</w:t>
      </w:r>
      <w:proofErr w:type="spellEnd"/>
      <w:r w:rsidRPr="00850DD6">
        <w:rPr>
          <w:b/>
          <w:lang w:val="en-US"/>
        </w:rPr>
        <w:t xml:space="preserve"> </w:t>
      </w:r>
      <w:proofErr w:type="spellStart"/>
      <w:r w:rsidRPr="00850DD6">
        <w:rPr>
          <w:b/>
          <w:lang w:val="en-US"/>
        </w:rPr>
        <w:t>поиска</w:t>
      </w:r>
      <w:proofErr w:type="spellEnd"/>
    </w:p>
    <w:p w:rsidR="00850DD6" w:rsidRDefault="00850DD6" w:rsidP="00A646D2">
      <w:pPr>
        <w:spacing w:line="240" w:lineRule="auto"/>
      </w:pPr>
      <w:r w:rsidRPr="00850DD6">
        <w:t xml:space="preserve">Новый тип поля ввода </w:t>
      </w:r>
      <w:r w:rsidRPr="00850DD6">
        <w:rPr>
          <w:b/>
          <w:lang w:val="en-US"/>
        </w:rPr>
        <w:t>search</w:t>
      </w:r>
      <w:r w:rsidRPr="00850DD6">
        <w:t xml:space="preserve"> служит для создания окна поиска:</w:t>
      </w:r>
    </w:p>
    <w:p w:rsidR="00850DD6" w:rsidRDefault="00850DD6" w:rsidP="00A646D2">
      <w:pPr>
        <w:spacing w:line="240" w:lineRule="auto"/>
      </w:pPr>
      <w:r w:rsidRPr="00850DD6">
        <w:t xml:space="preserve">Не забудьте указать атрибут </w:t>
      </w:r>
      <w:proofErr w:type="spellStart"/>
      <w:r w:rsidRPr="00850DD6">
        <w:t>name</w:t>
      </w:r>
      <w:proofErr w:type="spellEnd"/>
      <w:r w:rsidRPr="00850DD6">
        <w:t xml:space="preserve"> для &lt;</w:t>
      </w:r>
      <w:proofErr w:type="spellStart"/>
      <w:r w:rsidRPr="00850DD6">
        <w:t>input</w:t>
      </w:r>
      <w:proofErr w:type="spellEnd"/>
      <w:r w:rsidRPr="00850DD6">
        <w:t>&gt;; в противном случае ничего не будет отправлено.</w:t>
      </w:r>
    </w:p>
    <w:p w:rsidR="00850DD6" w:rsidRPr="00850DD6" w:rsidRDefault="00850DD6" w:rsidP="00A646D2">
      <w:pPr>
        <w:spacing w:line="240" w:lineRule="auto"/>
        <w:rPr>
          <w:b/>
        </w:rPr>
      </w:pPr>
      <w:r w:rsidRPr="00850DD6">
        <w:rPr>
          <w:b/>
        </w:rPr>
        <w:t>Параметры поиска</w:t>
      </w:r>
    </w:p>
    <w:p w:rsidR="00850DD6" w:rsidRDefault="00850DD6" w:rsidP="00A646D2">
      <w:pPr>
        <w:spacing w:line="240" w:lineRule="auto"/>
      </w:pPr>
      <w:r w:rsidRPr="00850DD6">
        <w:t xml:space="preserve">Тег </w:t>
      </w:r>
      <w:r w:rsidRPr="00850DD6">
        <w:rPr>
          <w:b/>
        </w:rPr>
        <w:t>&lt;</w:t>
      </w:r>
      <w:proofErr w:type="spellStart"/>
      <w:r w:rsidRPr="00850DD6">
        <w:rPr>
          <w:b/>
        </w:rPr>
        <w:t>datalist</w:t>
      </w:r>
      <w:proofErr w:type="spellEnd"/>
      <w:r w:rsidRPr="00850DD6">
        <w:rPr>
          <w:b/>
        </w:rPr>
        <w:t>&gt;</w:t>
      </w:r>
      <w:r w:rsidRPr="00850DD6">
        <w:t xml:space="preserve"> может быть использован, чтобы задать список предопределённых параметров поиска:</w:t>
      </w:r>
    </w:p>
    <w:p w:rsidR="00850DD6" w:rsidRDefault="00850DD6" w:rsidP="00A646D2">
      <w:pPr>
        <w:spacing w:line="240" w:lineRule="auto"/>
      </w:pPr>
      <w:r w:rsidRPr="00850DD6">
        <w:t xml:space="preserve">С помощью </w:t>
      </w:r>
      <w:r w:rsidRPr="00850DD6">
        <w:rPr>
          <w:b/>
        </w:rPr>
        <w:t>&lt;</w:t>
      </w:r>
      <w:proofErr w:type="spellStart"/>
      <w:r w:rsidRPr="00850DD6">
        <w:rPr>
          <w:b/>
        </w:rPr>
        <w:t>option</w:t>
      </w:r>
      <w:proofErr w:type="spellEnd"/>
      <w:r w:rsidRPr="00850DD6">
        <w:rPr>
          <w:b/>
        </w:rPr>
        <w:t>&gt;</w:t>
      </w:r>
      <w:r w:rsidRPr="00850DD6">
        <w:t xml:space="preserve"> создаются варианты выбора, которые будут предложены пользователю в выпадающем списке.</w:t>
      </w:r>
    </w:p>
    <w:p w:rsidR="00850DD6" w:rsidRDefault="00850DD6" w:rsidP="00A646D2">
      <w:pPr>
        <w:spacing w:line="240" w:lineRule="auto"/>
      </w:pPr>
      <w:r w:rsidRPr="00850DD6">
        <w:t xml:space="preserve">Идентификатор ID элемента </w:t>
      </w:r>
      <w:proofErr w:type="spellStart"/>
      <w:r w:rsidRPr="00850DD6">
        <w:t>datalist</w:t>
      </w:r>
      <w:proofErr w:type="spellEnd"/>
      <w:r w:rsidRPr="00850DD6">
        <w:t xml:space="preserve"> должен совпадать с атрибутом </w:t>
      </w:r>
      <w:proofErr w:type="spellStart"/>
      <w:r w:rsidRPr="00850DD6">
        <w:t>list</w:t>
      </w:r>
      <w:proofErr w:type="spellEnd"/>
      <w:r w:rsidRPr="00850DD6">
        <w:t xml:space="preserve"> в элементе </w:t>
      </w:r>
      <w:proofErr w:type="spellStart"/>
      <w:r w:rsidRPr="00850DD6">
        <w:t>input</w:t>
      </w:r>
      <w:proofErr w:type="spellEnd"/>
      <w:r w:rsidRPr="00850DD6">
        <w:t>.</w:t>
      </w:r>
    </w:p>
    <w:p w:rsidR="00850DD6" w:rsidRPr="002F68C4" w:rsidRDefault="00850DD6" w:rsidP="00A646D2">
      <w:pPr>
        <w:spacing w:line="240" w:lineRule="auto"/>
        <w:rPr>
          <w:b/>
        </w:rPr>
      </w:pPr>
      <w:r w:rsidRPr="002F68C4">
        <w:rPr>
          <w:b/>
        </w:rPr>
        <w:t>Создаем другие поля</w:t>
      </w:r>
    </w:p>
    <w:p w:rsidR="00850DD6" w:rsidRDefault="00850DD6" w:rsidP="00A646D2">
      <w:pPr>
        <w:spacing w:line="240" w:lineRule="auto"/>
      </w:pPr>
      <w:r w:rsidRPr="00850DD6">
        <w:t xml:space="preserve">Среди других новых типов полей ввода - </w:t>
      </w:r>
      <w:proofErr w:type="spellStart"/>
      <w:r w:rsidRPr="002F68C4">
        <w:rPr>
          <w:b/>
        </w:rPr>
        <w:t>email</w:t>
      </w:r>
      <w:proofErr w:type="spellEnd"/>
      <w:r w:rsidRPr="002F68C4">
        <w:rPr>
          <w:b/>
        </w:rPr>
        <w:t xml:space="preserve">, </w:t>
      </w:r>
      <w:proofErr w:type="spellStart"/>
      <w:r w:rsidRPr="002F68C4">
        <w:rPr>
          <w:b/>
        </w:rPr>
        <w:t>url</w:t>
      </w:r>
      <w:proofErr w:type="spellEnd"/>
      <w:r w:rsidRPr="002F68C4">
        <w:rPr>
          <w:b/>
        </w:rPr>
        <w:t xml:space="preserve"> </w:t>
      </w:r>
      <w:r w:rsidRPr="002F68C4">
        <w:t xml:space="preserve">и </w:t>
      </w:r>
      <w:proofErr w:type="spellStart"/>
      <w:r w:rsidRPr="002F68C4">
        <w:rPr>
          <w:b/>
        </w:rPr>
        <w:t>tel</w:t>
      </w:r>
      <w:proofErr w:type="spellEnd"/>
      <w:r w:rsidRPr="002F68C4">
        <w:rPr>
          <w:b/>
        </w:rPr>
        <w:t>:</w:t>
      </w:r>
    </w:p>
    <w:p w:rsidR="002F68C4" w:rsidRDefault="002F68C4" w:rsidP="00A646D2">
      <w:pPr>
        <w:spacing w:line="240" w:lineRule="auto"/>
      </w:pPr>
      <w:r w:rsidRPr="002F68C4">
        <w:t>Они будут особенно полезны при просмотре страницы на современном мобильном устройстве: устройство распознает тип поля ввода и откроет нужную клавиатуру.</w:t>
      </w:r>
    </w:p>
    <w:p w:rsidR="002F68C4" w:rsidRPr="00850DD6" w:rsidRDefault="002F68C4" w:rsidP="00A646D2">
      <w:pPr>
        <w:spacing w:line="240" w:lineRule="auto"/>
      </w:pPr>
      <w:r w:rsidRPr="002F68C4">
        <w:t>Новые типы полей ввода облегчают сортировку и проверку данных, отправляемых в HTML-формах.</w:t>
      </w:r>
    </w:p>
    <w:p w:rsidR="00A646D2" w:rsidRPr="00460C16" w:rsidRDefault="00A646D2" w:rsidP="00A646D2">
      <w:pPr>
        <w:spacing w:line="240" w:lineRule="auto"/>
        <w:rPr>
          <w:b/>
        </w:rPr>
      </w:pPr>
      <w:r>
        <w:rPr>
          <w:b/>
        </w:rPr>
        <w:t>44</w:t>
      </w:r>
      <w:r w:rsidRPr="00C4724F">
        <w:rPr>
          <w:b/>
        </w:rPr>
        <w:t>.1 УРОК</w:t>
      </w:r>
      <w:r w:rsidR="00460C16">
        <w:rPr>
          <w:b/>
          <w:lang w:val="en-US"/>
        </w:rPr>
        <w:t xml:space="preserve"> (</w:t>
      </w:r>
      <w:r w:rsidR="00460C16">
        <w:rPr>
          <w:b/>
        </w:rPr>
        <w:t>тесты)</w:t>
      </w:r>
      <w:bookmarkStart w:id="1" w:name="_GoBack"/>
      <w:bookmarkEnd w:id="1"/>
    </w:p>
    <w:p w:rsidR="00A646D2" w:rsidRDefault="00A646D2" w:rsidP="00A646D2">
      <w:pPr>
        <w:spacing w:line="240" w:lineRule="auto"/>
        <w:rPr>
          <w:b/>
        </w:rPr>
      </w:pPr>
    </w:p>
    <w:p w:rsidR="00AA7846" w:rsidRPr="00430FD0" w:rsidRDefault="00AA7846" w:rsidP="00AA7846">
      <w:pPr>
        <w:spacing w:line="240" w:lineRule="auto"/>
        <w:rPr>
          <w:b/>
          <w:sz w:val="28"/>
          <w:szCs w:val="28"/>
        </w:rPr>
      </w:pPr>
    </w:p>
    <w:sectPr w:rsidR="00AA7846" w:rsidRPr="00430FD0" w:rsidSect="00467A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472C"/>
    <w:multiLevelType w:val="hybridMultilevel"/>
    <w:tmpl w:val="30FC98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B08F7"/>
    <w:multiLevelType w:val="hybridMultilevel"/>
    <w:tmpl w:val="43184A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E437F"/>
    <w:multiLevelType w:val="hybridMultilevel"/>
    <w:tmpl w:val="3CC6F1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F4287"/>
    <w:multiLevelType w:val="hybridMultilevel"/>
    <w:tmpl w:val="E46EF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F1E6D"/>
    <w:multiLevelType w:val="hybridMultilevel"/>
    <w:tmpl w:val="F9502B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41340"/>
    <w:multiLevelType w:val="multilevel"/>
    <w:tmpl w:val="72661D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062397A"/>
    <w:multiLevelType w:val="multilevel"/>
    <w:tmpl w:val="7BBA01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3CB0C39"/>
    <w:multiLevelType w:val="hybridMultilevel"/>
    <w:tmpl w:val="4432B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D83995"/>
    <w:multiLevelType w:val="hybridMultilevel"/>
    <w:tmpl w:val="83386C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67B61"/>
    <w:multiLevelType w:val="hybridMultilevel"/>
    <w:tmpl w:val="DC2C3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12677"/>
    <w:multiLevelType w:val="hybridMultilevel"/>
    <w:tmpl w:val="9C285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1693D"/>
    <w:multiLevelType w:val="hybridMultilevel"/>
    <w:tmpl w:val="32E4A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2F5EA2"/>
    <w:multiLevelType w:val="hybridMultilevel"/>
    <w:tmpl w:val="8CB20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510721"/>
    <w:multiLevelType w:val="hybridMultilevel"/>
    <w:tmpl w:val="5C546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FB7A65"/>
    <w:multiLevelType w:val="hybridMultilevel"/>
    <w:tmpl w:val="7EDE6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617FAE"/>
    <w:multiLevelType w:val="hybridMultilevel"/>
    <w:tmpl w:val="E02C8A9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5"/>
  </w:num>
  <w:num w:numId="5">
    <w:abstractNumId w:val="3"/>
  </w:num>
  <w:num w:numId="6">
    <w:abstractNumId w:val="11"/>
  </w:num>
  <w:num w:numId="7">
    <w:abstractNumId w:val="7"/>
  </w:num>
  <w:num w:numId="8">
    <w:abstractNumId w:val="2"/>
  </w:num>
  <w:num w:numId="9">
    <w:abstractNumId w:val="0"/>
  </w:num>
  <w:num w:numId="10">
    <w:abstractNumId w:val="14"/>
  </w:num>
  <w:num w:numId="11">
    <w:abstractNumId w:val="10"/>
  </w:num>
  <w:num w:numId="12">
    <w:abstractNumId w:val="9"/>
  </w:num>
  <w:num w:numId="13">
    <w:abstractNumId w:val="4"/>
  </w:num>
  <w:num w:numId="14">
    <w:abstractNumId w:val="1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EF"/>
    <w:rsid w:val="000009E2"/>
    <w:rsid w:val="0001070B"/>
    <w:rsid w:val="00020CA0"/>
    <w:rsid w:val="00037BF9"/>
    <w:rsid w:val="000440E0"/>
    <w:rsid w:val="00076913"/>
    <w:rsid w:val="000A0040"/>
    <w:rsid w:val="000D1360"/>
    <w:rsid w:val="000D5B2B"/>
    <w:rsid w:val="000F160D"/>
    <w:rsid w:val="000F230E"/>
    <w:rsid w:val="001378A1"/>
    <w:rsid w:val="00163CD3"/>
    <w:rsid w:val="00185C48"/>
    <w:rsid w:val="001B0C7D"/>
    <w:rsid w:val="001C3613"/>
    <w:rsid w:val="001C4F67"/>
    <w:rsid w:val="00213389"/>
    <w:rsid w:val="00224A3C"/>
    <w:rsid w:val="00231EA3"/>
    <w:rsid w:val="00282043"/>
    <w:rsid w:val="002850B5"/>
    <w:rsid w:val="002D6997"/>
    <w:rsid w:val="002F3EE4"/>
    <w:rsid w:val="002F68C4"/>
    <w:rsid w:val="0030122A"/>
    <w:rsid w:val="003062F0"/>
    <w:rsid w:val="0034529E"/>
    <w:rsid w:val="00346690"/>
    <w:rsid w:val="0038125B"/>
    <w:rsid w:val="003E599E"/>
    <w:rsid w:val="004118D3"/>
    <w:rsid w:val="004128E1"/>
    <w:rsid w:val="00430FD0"/>
    <w:rsid w:val="00432F3B"/>
    <w:rsid w:val="00435202"/>
    <w:rsid w:val="004600BA"/>
    <w:rsid w:val="00460C16"/>
    <w:rsid w:val="00467AF5"/>
    <w:rsid w:val="004A1334"/>
    <w:rsid w:val="004D0753"/>
    <w:rsid w:val="004D3ED9"/>
    <w:rsid w:val="004D7A6B"/>
    <w:rsid w:val="004E69AD"/>
    <w:rsid w:val="00500D54"/>
    <w:rsid w:val="005154FD"/>
    <w:rsid w:val="00517D78"/>
    <w:rsid w:val="00532D7E"/>
    <w:rsid w:val="005340FE"/>
    <w:rsid w:val="00580B11"/>
    <w:rsid w:val="00581ABB"/>
    <w:rsid w:val="005A064D"/>
    <w:rsid w:val="005A3118"/>
    <w:rsid w:val="005A4D9F"/>
    <w:rsid w:val="005A73E1"/>
    <w:rsid w:val="005B7D0E"/>
    <w:rsid w:val="005C5E9C"/>
    <w:rsid w:val="00676A0D"/>
    <w:rsid w:val="006B34EF"/>
    <w:rsid w:val="00706AD8"/>
    <w:rsid w:val="007334E2"/>
    <w:rsid w:val="00750690"/>
    <w:rsid w:val="0076110A"/>
    <w:rsid w:val="007908EC"/>
    <w:rsid w:val="007A1538"/>
    <w:rsid w:val="007B27D6"/>
    <w:rsid w:val="007D4C0C"/>
    <w:rsid w:val="00837C9D"/>
    <w:rsid w:val="008509FE"/>
    <w:rsid w:val="00850DD6"/>
    <w:rsid w:val="00864F0E"/>
    <w:rsid w:val="00900158"/>
    <w:rsid w:val="009141F7"/>
    <w:rsid w:val="00954B54"/>
    <w:rsid w:val="00963A51"/>
    <w:rsid w:val="009B3D81"/>
    <w:rsid w:val="009C15BB"/>
    <w:rsid w:val="009D2CD3"/>
    <w:rsid w:val="009E0991"/>
    <w:rsid w:val="009F6E01"/>
    <w:rsid w:val="00A0441A"/>
    <w:rsid w:val="00A53802"/>
    <w:rsid w:val="00A646D2"/>
    <w:rsid w:val="00A82B19"/>
    <w:rsid w:val="00A83166"/>
    <w:rsid w:val="00A86C89"/>
    <w:rsid w:val="00AA7846"/>
    <w:rsid w:val="00AC6B61"/>
    <w:rsid w:val="00B3142B"/>
    <w:rsid w:val="00B504ED"/>
    <w:rsid w:val="00B72498"/>
    <w:rsid w:val="00B75292"/>
    <w:rsid w:val="00B84C4C"/>
    <w:rsid w:val="00B936F7"/>
    <w:rsid w:val="00C46801"/>
    <w:rsid w:val="00C4724F"/>
    <w:rsid w:val="00C5673E"/>
    <w:rsid w:val="00C66DC3"/>
    <w:rsid w:val="00C8012E"/>
    <w:rsid w:val="00C82699"/>
    <w:rsid w:val="00CA0183"/>
    <w:rsid w:val="00CA60D5"/>
    <w:rsid w:val="00CC00FA"/>
    <w:rsid w:val="00CC3D40"/>
    <w:rsid w:val="00CF40AE"/>
    <w:rsid w:val="00D2002F"/>
    <w:rsid w:val="00D26B52"/>
    <w:rsid w:val="00D318C7"/>
    <w:rsid w:val="00D47305"/>
    <w:rsid w:val="00D5397C"/>
    <w:rsid w:val="00D755CF"/>
    <w:rsid w:val="00D905DF"/>
    <w:rsid w:val="00DC7B11"/>
    <w:rsid w:val="00DE1B7B"/>
    <w:rsid w:val="00E2755B"/>
    <w:rsid w:val="00E32DE8"/>
    <w:rsid w:val="00E333A8"/>
    <w:rsid w:val="00E450BC"/>
    <w:rsid w:val="00E4792F"/>
    <w:rsid w:val="00E50A27"/>
    <w:rsid w:val="00E87B18"/>
    <w:rsid w:val="00EB46BD"/>
    <w:rsid w:val="00EC24D9"/>
    <w:rsid w:val="00ED07D3"/>
    <w:rsid w:val="00ED6100"/>
    <w:rsid w:val="00F037DC"/>
    <w:rsid w:val="00F420FE"/>
    <w:rsid w:val="00F510B7"/>
    <w:rsid w:val="00F67FC2"/>
    <w:rsid w:val="00F7258B"/>
    <w:rsid w:val="00F743DF"/>
    <w:rsid w:val="00F93000"/>
    <w:rsid w:val="00F9769E"/>
    <w:rsid w:val="00FD51E7"/>
    <w:rsid w:val="00FE3B89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32E93-2759-40E5-B882-78281F1A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D7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5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53802"/>
    <w:rPr>
      <w:b/>
      <w:bCs/>
    </w:rPr>
  </w:style>
  <w:style w:type="character" w:styleId="a6">
    <w:name w:val="Emphasis"/>
    <w:basedOn w:val="a0"/>
    <w:uiPriority w:val="20"/>
    <w:qFormat/>
    <w:rsid w:val="005A73E1"/>
    <w:rPr>
      <w:i/>
      <w:iCs/>
    </w:rPr>
  </w:style>
  <w:style w:type="table" w:styleId="a7">
    <w:name w:val="Table Grid"/>
    <w:basedOn w:val="a1"/>
    <w:uiPriority w:val="39"/>
    <w:rsid w:val="001B0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AE639-3F07-47A8-9A2D-1B6869D9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1</Pages>
  <Words>4905</Words>
  <Characters>27965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KiNiSkA</dc:creator>
  <cp:keywords/>
  <dc:description/>
  <cp:lastModifiedBy>KiNiSkA</cp:lastModifiedBy>
  <cp:revision>66</cp:revision>
  <dcterms:created xsi:type="dcterms:W3CDTF">2021-09-29T16:42:00Z</dcterms:created>
  <dcterms:modified xsi:type="dcterms:W3CDTF">2021-10-13T20:24:00Z</dcterms:modified>
</cp:coreProperties>
</file>